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D6905" w14:textId="77777777" w:rsidR="00DC7C27" w:rsidRPr="00546952" w:rsidRDefault="00546952">
      <w:pPr>
        <w:rPr>
          <w:rFonts w:ascii="Arial" w:hAnsi="Arial" w:cs="Arial"/>
          <w:b/>
          <w:sz w:val="28"/>
        </w:rPr>
      </w:pPr>
      <w:r w:rsidRPr="00546952">
        <w:rPr>
          <w:rFonts w:ascii="Arial" w:hAnsi="Arial" w:cs="Arial"/>
          <w:b/>
          <w:sz w:val="28"/>
        </w:rPr>
        <w:t>Texte für T1000</w:t>
      </w:r>
    </w:p>
    <w:p w14:paraId="0032C57A" w14:textId="77777777" w:rsidR="00546952" w:rsidRDefault="00546952" w:rsidP="00546952">
      <w:pPr>
        <w:rPr>
          <w:rFonts w:ascii="Arial" w:hAnsi="Arial" w:cs="Arial"/>
          <w:sz w:val="24"/>
        </w:rPr>
      </w:pPr>
    </w:p>
    <w:p w14:paraId="36CE98EF" w14:textId="4E905590" w:rsidR="00546952" w:rsidRDefault="00546952" w:rsidP="005170BF">
      <w:pPr>
        <w:spacing w:line="276" w:lineRule="auto"/>
        <w:rPr>
          <w:rFonts w:ascii="Arial" w:hAnsi="Arial" w:cs="Arial"/>
          <w:sz w:val="24"/>
        </w:rPr>
      </w:pPr>
      <w:commentRangeStart w:id="0"/>
      <w:r w:rsidRPr="00546952">
        <w:rPr>
          <w:rFonts w:ascii="Arial" w:hAnsi="Arial" w:cs="Arial"/>
          <w:sz w:val="24"/>
        </w:rPr>
        <w:t>Überblick Tätigkeiten</w:t>
      </w:r>
      <w:r>
        <w:rPr>
          <w:rFonts w:ascii="Arial" w:hAnsi="Arial" w:cs="Arial"/>
          <w:sz w:val="24"/>
        </w:rPr>
        <w:t>:</w:t>
      </w:r>
      <w:commentRangeEnd w:id="0"/>
      <w:r w:rsidR="00436F8E">
        <w:rPr>
          <w:rStyle w:val="Kommentarzeichen"/>
        </w:rPr>
        <w:commentReference w:id="0"/>
      </w:r>
    </w:p>
    <w:p w14:paraId="7D343577" w14:textId="16DF03B5" w:rsidR="000C45B1" w:rsidRDefault="00436F8E" w:rsidP="005170BF">
      <w:pPr>
        <w:spacing w:line="276" w:lineRule="auto"/>
        <w:rPr>
          <w:rFonts w:ascii="Arial" w:hAnsi="Arial" w:cs="Arial"/>
          <w:sz w:val="24"/>
          <w:szCs w:val="24"/>
        </w:rPr>
      </w:pPr>
      <w:r w:rsidRPr="00213BD1">
        <w:rPr>
          <w:rFonts w:ascii="Arial" w:hAnsi="Arial" w:cs="Arial"/>
          <w:sz w:val="24"/>
          <w:szCs w:val="24"/>
        </w:rPr>
        <w:t xml:space="preserve">Die Technischen Werke </w:t>
      </w:r>
      <w:proofErr w:type="spellStart"/>
      <w:r w:rsidRPr="00213BD1">
        <w:rPr>
          <w:rFonts w:ascii="Arial" w:hAnsi="Arial" w:cs="Arial"/>
          <w:sz w:val="24"/>
          <w:szCs w:val="24"/>
        </w:rPr>
        <w:t>Schussental</w:t>
      </w:r>
      <w:proofErr w:type="spellEnd"/>
      <w:r w:rsidRPr="00213BD1">
        <w:rPr>
          <w:rFonts w:ascii="Arial" w:hAnsi="Arial" w:cs="Arial"/>
          <w:sz w:val="24"/>
          <w:szCs w:val="24"/>
        </w:rPr>
        <w:t xml:space="preserve"> GmbH &amp; Co. KG (TWS) sind ein ökologisch orientiertes und regional verwurzeltes Unternehmen, das sich seit 2001 um die Versorgung der Bürger in der Region mit Strom, Gas, Wasser und Wärme kümmert. Entstanden ist die TWS aus einer Fusion der Stadtwerke Ravensburg und Weingarten. Im Strombereich bietet die TWS seit 2008 nur Produkte aus regenerativen und erneuerbaren Energiequellen an. So trägt das Unternehmen zum Klimaschutz und zur Vermeidung von </w:t>
      </w:r>
      <w:r w:rsidR="00026E20">
        <w:rPr>
          <w:rFonts w:ascii="Arial" w:hAnsi="Arial" w:cs="Arial"/>
          <w:sz w:val="24"/>
          <w:szCs w:val="24"/>
        </w:rPr>
        <w:t>\</w:t>
      </w:r>
      <w:proofErr w:type="spellStart"/>
      <w:proofErr w:type="gramStart"/>
      <w:r w:rsidR="00026E20">
        <w:rPr>
          <w:rFonts w:ascii="Arial" w:hAnsi="Arial" w:cs="Arial"/>
          <w:sz w:val="24"/>
          <w:szCs w:val="24"/>
        </w:rPr>
        <w:t>ce</w:t>
      </w:r>
      <w:proofErr w:type="spellEnd"/>
      <w:r w:rsidR="00026E20">
        <w:rPr>
          <w:rFonts w:ascii="Arial" w:hAnsi="Arial" w:cs="Arial"/>
          <w:sz w:val="24"/>
          <w:szCs w:val="24"/>
        </w:rPr>
        <w:t>{</w:t>
      </w:r>
      <w:proofErr w:type="gramEnd"/>
      <w:r w:rsidRPr="00213BD1">
        <w:rPr>
          <w:rFonts w:ascii="Arial" w:hAnsi="Arial" w:cs="Arial"/>
          <w:sz w:val="24"/>
          <w:szCs w:val="24"/>
        </w:rPr>
        <w:t>CO</w:t>
      </w:r>
      <w:r w:rsidR="00026E20">
        <w:rPr>
          <w:rFonts w:ascii="Arial" w:hAnsi="Arial" w:cs="Arial"/>
          <w:sz w:val="24"/>
          <w:szCs w:val="24"/>
        </w:rPr>
        <w:t>_</w:t>
      </w:r>
      <w:r w:rsidRPr="00213BD1">
        <w:rPr>
          <w:rFonts w:ascii="Arial" w:hAnsi="Arial" w:cs="Arial"/>
          <w:sz w:val="24"/>
          <w:szCs w:val="24"/>
        </w:rPr>
        <w:t>2</w:t>
      </w:r>
      <w:r w:rsidR="00026E20">
        <w:rPr>
          <w:rFonts w:ascii="Arial" w:hAnsi="Arial" w:cs="Arial"/>
          <w:sz w:val="24"/>
          <w:szCs w:val="24"/>
        </w:rPr>
        <w:t>}</w:t>
      </w:r>
      <w:r w:rsidRPr="00213BD1">
        <w:rPr>
          <w:rFonts w:ascii="Arial" w:hAnsi="Arial" w:cs="Arial"/>
          <w:sz w:val="24"/>
          <w:szCs w:val="24"/>
        </w:rPr>
        <w:t xml:space="preserve"> bei</w:t>
      </w:r>
      <w:r w:rsidR="000C45B1">
        <w:rPr>
          <w:rFonts w:ascii="Arial" w:hAnsi="Arial" w:cs="Arial"/>
          <w:sz w:val="24"/>
          <w:szCs w:val="24"/>
        </w:rPr>
        <w:t>.</w:t>
      </w:r>
    </w:p>
    <w:p w14:paraId="01B0C8AE" w14:textId="5D6CDFBE" w:rsidR="000C45B1" w:rsidRPr="00213BD1" w:rsidRDefault="000C45B1" w:rsidP="005170BF">
      <w:pPr>
        <w:spacing w:line="276" w:lineRule="auto"/>
        <w:rPr>
          <w:rFonts w:ascii="Arial" w:hAnsi="Arial" w:cs="Arial"/>
          <w:sz w:val="24"/>
          <w:szCs w:val="24"/>
        </w:rPr>
      </w:pPr>
      <w:r>
        <w:rPr>
          <w:rFonts w:ascii="Arial" w:hAnsi="Arial" w:cs="Arial"/>
          <w:sz w:val="24"/>
          <w:szCs w:val="24"/>
        </w:rPr>
        <w:t>In den ersten beiden Praxisphasen wurde hierbei der Fokus auf das Kennenlernen der internen Strukturen und Prozesse der Stromversorgung gelegt</w:t>
      </w:r>
      <w:r w:rsidR="00026E20">
        <w:rPr>
          <w:rFonts w:ascii="Arial" w:hAnsi="Arial" w:cs="Arial"/>
          <w:sz w:val="24"/>
          <w:szCs w:val="24"/>
        </w:rPr>
        <w:t>, sowie die grundlegende Schaffung von Kenntnissen im Bereich der Metallverarbeitung und der Elektrotechnik.</w:t>
      </w:r>
      <w:r>
        <w:rPr>
          <w:rFonts w:ascii="Arial" w:hAnsi="Arial" w:cs="Arial"/>
          <w:sz w:val="24"/>
          <w:szCs w:val="24"/>
        </w:rPr>
        <w:t xml:space="preserve"> </w:t>
      </w:r>
    </w:p>
    <w:p w14:paraId="35E8A6DE" w14:textId="623A9C09" w:rsidR="00026E20" w:rsidRDefault="00237D25" w:rsidP="005170BF">
      <w:pPr>
        <w:spacing w:line="276" w:lineRule="auto"/>
        <w:rPr>
          <w:rFonts w:ascii="Arial" w:hAnsi="Arial" w:cs="Arial"/>
          <w:sz w:val="24"/>
        </w:rPr>
      </w:pPr>
      <w:r>
        <w:rPr>
          <w:rFonts w:ascii="Arial" w:hAnsi="Arial" w:cs="Arial"/>
          <w:sz w:val="24"/>
        </w:rPr>
        <w:t>Zu diesen Tätigkeiten zählen allgemeine Betriebsaufgaben wie die Überprüfung vorhandener Anlagen auf einen einwandfreien und betriebssicheren Zustand. Dabei werden Instandsetzungsaufgaben nötig die unter anderem auch durch gemeldete Schäden und Mängel dritter zustande kommen. Weitere Aufgaben sind im Zusammenhang mit Neubau-, Instandsetzungs- oder Fremdaufträge</w:t>
      </w:r>
      <w:r w:rsidR="000C45B1">
        <w:rPr>
          <w:rFonts w:ascii="Arial" w:hAnsi="Arial" w:cs="Arial"/>
          <w:sz w:val="24"/>
        </w:rPr>
        <w:t>n verbunden</w:t>
      </w:r>
      <w:r w:rsidR="00026E20">
        <w:rPr>
          <w:rFonts w:ascii="Arial" w:hAnsi="Arial" w:cs="Arial"/>
          <w:sz w:val="24"/>
        </w:rPr>
        <w:t xml:space="preserve">. </w:t>
      </w:r>
      <w:r w:rsidR="001310B7">
        <w:rPr>
          <w:rFonts w:ascii="Arial" w:hAnsi="Arial" w:cs="Arial"/>
          <w:sz w:val="24"/>
        </w:rPr>
        <w:t>Diese umfassten Arbeiten im Bereich der Kabelverbindungen sowie die Implementierung effizienter Netzwerkmanagementstrukturen in der TWS Netz GmbH</w:t>
      </w:r>
    </w:p>
    <w:p w14:paraId="5F893A07" w14:textId="20652EC9" w:rsidR="00026E20" w:rsidRDefault="001310B7" w:rsidP="005170BF">
      <w:pPr>
        <w:spacing w:line="276" w:lineRule="auto"/>
        <w:rPr>
          <w:rFonts w:ascii="Arial" w:hAnsi="Arial" w:cs="Arial"/>
          <w:sz w:val="24"/>
        </w:rPr>
      </w:pPr>
      <w:r>
        <w:rPr>
          <w:rFonts w:ascii="Arial" w:hAnsi="Arial" w:cs="Arial"/>
          <w:sz w:val="24"/>
        </w:rPr>
        <w:t>Des Weiteren wurden Kenntnisse im Bereich Metallverarbeitung und Elektrotechnik erworben, um ein breiteres Verständnis für verschiedene Problemlösungsmethoden zu entwickeln. Dies schloss das Kennenlernen verschiedener Metallbearbeitungstechniken ein, die in praktischen Aufgabenstellungen angewendet wurden. Im Bereich der Elektrotechnik wurden Kenntnisse in Gleich- und Wechselstromlehre durch die Bearbeitung von Aufgaben unter Anleitung erworben und anschließend in praktischen Experimenten umgesetzt und bewiesen.</w:t>
      </w:r>
    </w:p>
    <w:p w14:paraId="633B937B" w14:textId="77777777" w:rsidR="00FE0B7D" w:rsidRDefault="00FE0B7D">
      <w:r>
        <w:br w:type="page"/>
      </w:r>
    </w:p>
    <w:p w14:paraId="7F95B3B7" w14:textId="77777777"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14:paraId="2D1C721C" w14:textId="77777777" w:rsidR="00FE0B7D" w:rsidRDefault="00FE0B7D">
      <w:pPr>
        <w:rPr>
          <w:rFonts w:ascii="Arial" w:hAnsi="Arial" w:cs="Arial"/>
          <w:sz w:val="24"/>
        </w:rPr>
      </w:pPr>
    </w:p>
    <w:p w14:paraId="3752751D" w14:textId="64520E8A" w:rsidR="00FE0B7D" w:rsidRDefault="00D47980" w:rsidP="00FE0B7D">
      <w:pPr>
        <w:pStyle w:val="Listenabsatz"/>
        <w:numPr>
          <w:ilvl w:val="0"/>
          <w:numId w:val="2"/>
        </w:numPr>
        <w:rPr>
          <w:rFonts w:ascii="Arial" w:hAnsi="Arial" w:cs="Arial"/>
          <w:sz w:val="24"/>
        </w:rPr>
      </w:pPr>
      <w:r>
        <w:rPr>
          <w:rFonts w:ascii="Arial" w:hAnsi="Arial" w:cs="Arial"/>
          <w:sz w:val="24"/>
        </w:rPr>
        <w:t>Erstellung eines Werkstücks mithilfe verschiedener Metallbearbeitungsverfahren</w:t>
      </w:r>
    </w:p>
    <w:p w14:paraId="7163A450" w14:textId="77777777" w:rsidR="00D47980"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 xml:space="preserve">Außerdem ist es wichtig, dass Vorschriften zum Arbeitsschutz eingehalten und stets mit bedacht behandelt werden. </w:t>
      </w:r>
    </w:p>
    <w:p w14:paraId="16A3758B" w14:textId="77777777" w:rsidR="009C76AC" w:rsidRDefault="008B3CB3" w:rsidP="009C76AC">
      <w:pPr>
        <w:rPr>
          <w:rFonts w:ascii="Arial" w:hAnsi="Arial" w:cs="Arial"/>
          <w:sz w:val="24"/>
        </w:rPr>
      </w:pPr>
      <w:r>
        <w:rPr>
          <w:rFonts w:ascii="Arial" w:hAnsi="Arial" w:cs="Arial"/>
          <w:sz w:val="24"/>
        </w:rPr>
        <w:t>Ziel ist eine angeleitete, aber selbstständig durchgeführte Lösung eines Problems, mithilfe der einzelnen Bearbeitungsverfahren</w:t>
      </w:r>
      <w:r w:rsidR="00D47980">
        <w:rPr>
          <w:rFonts w:ascii="Arial" w:hAnsi="Arial" w:cs="Arial"/>
          <w:sz w:val="24"/>
        </w:rPr>
        <w:t xml:space="preserve"> durchführen zu können</w:t>
      </w:r>
      <w:r>
        <w:rPr>
          <w:rFonts w:ascii="Arial" w:hAnsi="Arial" w:cs="Arial"/>
          <w:sz w:val="24"/>
        </w:rPr>
        <w:t>.</w:t>
      </w:r>
      <w:r w:rsidR="00751562">
        <w:rPr>
          <w:rFonts w:ascii="Arial" w:hAnsi="Arial" w:cs="Arial"/>
          <w:sz w:val="24"/>
        </w:rPr>
        <w:t xml:space="preserve"> //</w:t>
      </w:r>
    </w:p>
    <w:p w14:paraId="17E11F4E" w14:textId="636197A0" w:rsidR="008B3CB3" w:rsidRDefault="008B3CB3" w:rsidP="009C76AC">
      <w:pPr>
        <w:rPr>
          <w:rFonts w:ascii="Arial" w:hAnsi="Arial" w:cs="Arial"/>
          <w:sz w:val="24"/>
        </w:rPr>
      </w:pPr>
      <w:r>
        <w:rPr>
          <w:rFonts w:ascii="Arial" w:hAnsi="Arial" w:cs="Arial"/>
          <w:sz w:val="24"/>
        </w:rPr>
        <w:t>Zudem sollen anschließend grundlegende Kenntnisse im Bereich</w:t>
      </w:r>
      <w:r w:rsidR="00D47980">
        <w:rPr>
          <w:rFonts w:ascii="Arial" w:hAnsi="Arial" w:cs="Arial"/>
          <w:sz w:val="24"/>
        </w:rPr>
        <w:t xml:space="preserve"> der</w:t>
      </w:r>
      <w:r>
        <w:rPr>
          <w:rFonts w:ascii="Arial" w:hAnsi="Arial" w:cs="Arial"/>
          <w:sz w:val="24"/>
        </w:rPr>
        <w:t xml:space="preserve"> Elektrotechnik </w:t>
      </w:r>
      <w:r w:rsidR="006847D1">
        <w:rPr>
          <w:rFonts w:ascii="Arial" w:hAnsi="Arial" w:cs="Arial"/>
          <w:sz w:val="24"/>
        </w:rPr>
        <w:t>erlernt</w:t>
      </w:r>
      <w:r>
        <w:rPr>
          <w:rFonts w:ascii="Arial" w:hAnsi="Arial" w:cs="Arial"/>
          <w:sz w:val="24"/>
        </w:rPr>
        <w:t xml:space="preserve"> werden. Dazu sollen Problemstellungen zunächst theoretisch </w:t>
      </w:r>
      <w:r w:rsidR="00D47980">
        <w:rPr>
          <w:rFonts w:ascii="Arial" w:hAnsi="Arial" w:cs="Arial"/>
          <w:sz w:val="24"/>
        </w:rPr>
        <w:t xml:space="preserve">betrachtet werden </w:t>
      </w:r>
      <w:r>
        <w:rPr>
          <w:rFonts w:ascii="Arial" w:hAnsi="Arial" w:cs="Arial"/>
          <w:sz w:val="24"/>
        </w:rPr>
        <w:t>um diese dann</w:t>
      </w:r>
      <w:r w:rsidR="00A26CAD">
        <w:rPr>
          <w:rFonts w:ascii="Arial" w:hAnsi="Arial" w:cs="Arial"/>
          <w:sz w:val="24"/>
        </w:rPr>
        <w:t xml:space="preserve"> Anhand </w:t>
      </w:r>
      <w:r w:rsidR="00D47980">
        <w:rPr>
          <w:rFonts w:ascii="Arial" w:hAnsi="Arial" w:cs="Arial"/>
          <w:sz w:val="24"/>
        </w:rPr>
        <w:t xml:space="preserve">von </w:t>
      </w:r>
      <w:r w:rsidR="00A26CAD">
        <w:rPr>
          <w:rFonts w:ascii="Arial" w:hAnsi="Arial" w:cs="Arial"/>
          <w:sz w:val="24"/>
        </w:rPr>
        <w:t>Versuchsaufbaue</w:t>
      </w:r>
      <w:r w:rsidR="00D47980">
        <w:rPr>
          <w:rFonts w:ascii="Arial" w:hAnsi="Arial" w:cs="Arial"/>
          <w:sz w:val="24"/>
        </w:rPr>
        <w:t>n praktisch zu betrachten</w:t>
      </w:r>
      <w:r w:rsidR="00A26CAD">
        <w:rPr>
          <w:rFonts w:ascii="Arial" w:hAnsi="Arial" w:cs="Arial"/>
          <w:sz w:val="24"/>
        </w:rPr>
        <w:t xml:space="preserve">. Dies findet zunächst im Bereich </w:t>
      </w:r>
      <w:r w:rsidR="00CA1447">
        <w:rPr>
          <w:rFonts w:ascii="Arial" w:hAnsi="Arial" w:cs="Arial"/>
          <w:sz w:val="24"/>
        </w:rPr>
        <w:t xml:space="preserve">der </w:t>
      </w:r>
      <w:r w:rsidR="00A26CAD">
        <w:rPr>
          <w:rFonts w:ascii="Arial" w:hAnsi="Arial" w:cs="Arial"/>
          <w:sz w:val="24"/>
        </w:rPr>
        <w:t>Gleichstrom</w:t>
      </w:r>
      <w:r w:rsidR="00D47980">
        <w:rPr>
          <w:rFonts w:ascii="Arial" w:hAnsi="Arial" w:cs="Arial"/>
          <w:sz w:val="24"/>
        </w:rPr>
        <w:t>lehre</w:t>
      </w:r>
      <w:r w:rsidR="00A26CAD">
        <w:rPr>
          <w:rFonts w:ascii="Arial" w:hAnsi="Arial" w:cs="Arial"/>
          <w:sz w:val="24"/>
        </w:rPr>
        <w:t xml:space="preserve"> statt und </w:t>
      </w:r>
      <w:r w:rsidR="00CA1447">
        <w:rPr>
          <w:rFonts w:ascii="Arial" w:hAnsi="Arial" w:cs="Arial"/>
          <w:sz w:val="24"/>
        </w:rPr>
        <w:t xml:space="preserve">wird anschließend </w:t>
      </w:r>
      <w:r w:rsidR="00A26CAD">
        <w:rPr>
          <w:rFonts w:ascii="Arial" w:hAnsi="Arial" w:cs="Arial"/>
          <w:sz w:val="24"/>
        </w:rPr>
        <w:t xml:space="preserve">m Drehstrombereich </w:t>
      </w:r>
      <w:r w:rsidR="00CA1447">
        <w:rPr>
          <w:rFonts w:ascii="Arial" w:hAnsi="Arial" w:cs="Arial"/>
          <w:sz w:val="24"/>
        </w:rPr>
        <w:t>behandelt</w:t>
      </w:r>
      <w:r w:rsidR="00A26CAD">
        <w:rPr>
          <w:rFonts w:ascii="Arial" w:hAnsi="Arial" w:cs="Arial"/>
          <w:sz w:val="24"/>
        </w:rPr>
        <w:t>.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w:t>
      </w:r>
    </w:p>
    <w:p w14:paraId="721FA9EF" w14:textId="5A69AC11" w:rsidR="005667B2" w:rsidRDefault="005667B2" w:rsidP="009C76AC">
      <w:pPr>
        <w:rPr>
          <w:rFonts w:ascii="Arial" w:hAnsi="Arial" w:cs="Arial"/>
          <w:sz w:val="24"/>
        </w:rPr>
      </w:pPr>
      <w:r>
        <w:rPr>
          <w:rFonts w:ascii="Arial" w:hAnsi="Arial" w:cs="Arial"/>
          <w:sz w:val="24"/>
        </w:rPr>
        <w:t xml:space="preserve">Ziel ist eine eigenständige Bearbeitung von Problemstellungen und das Erlernen von neuen elektrotechnischen Grundlagen, welche als Hilfestellung zur zielorientierten Bearbeitung dienen. </w:t>
      </w:r>
    </w:p>
    <w:p w14:paraId="327AA397" w14:textId="77777777" w:rsidR="00A375DC" w:rsidRDefault="00A375DC" w:rsidP="009C76AC">
      <w:pPr>
        <w:rPr>
          <w:rFonts w:ascii="Arial" w:hAnsi="Arial" w:cs="Arial"/>
          <w:sz w:val="24"/>
        </w:rPr>
      </w:pPr>
    </w:p>
    <w:p w14:paraId="25E2B0CC" w14:textId="5BFB446D" w:rsidR="00A375DC" w:rsidRDefault="005667B2" w:rsidP="00A375DC">
      <w:pPr>
        <w:pStyle w:val="Listenabsatz"/>
        <w:numPr>
          <w:ilvl w:val="0"/>
          <w:numId w:val="2"/>
        </w:numPr>
        <w:rPr>
          <w:rFonts w:ascii="Arial" w:hAnsi="Arial" w:cs="Arial"/>
          <w:sz w:val="24"/>
        </w:rPr>
      </w:pPr>
      <w:r>
        <w:rPr>
          <w:rFonts w:ascii="Arial" w:hAnsi="Arial" w:cs="Arial"/>
          <w:sz w:val="24"/>
        </w:rPr>
        <w:t>Verfahren zur Bearbeitung von Metallen</w:t>
      </w:r>
    </w:p>
    <w:p w14:paraId="04A54CE4" w14:textId="751064BF" w:rsidR="00CA1447"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Diese Verfahren werden in Hauptgruppen zusammengefasst und unterscheiden sich in ihre</w:t>
      </w:r>
      <w:r w:rsidR="00CA1447">
        <w:rPr>
          <w:rFonts w:ascii="Arial" w:hAnsi="Arial" w:cs="Arial"/>
          <w:sz w:val="24"/>
        </w:rPr>
        <w:t>n</w:t>
      </w:r>
      <w:r w:rsidR="00E4326F">
        <w:rPr>
          <w:rFonts w:ascii="Arial" w:hAnsi="Arial" w:cs="Arial"/>
          <w:sz w:val="24"/>
        </w:rPr>
        <w:t xml:space="preserve"> Eigenschaft</w:t>
      </w:r>
      <w:r w:rsidR="00CA1447">
        <w:rPr>
          <w:rFonts w:ascii="Arial" w:hAnsi="Arial" w:cs="Arial"/>
          <w:sz w:val="24"/>
        </w:rPr>
        <w:t>en der Bearbeitung und Veränderung von Rohmaterialien</w:t>
      </w:r>
      <w:r w:rsidR="00AA6102">
        <w:rPr>
          <w:rFonts w:ascii="Arial" w:hAnsi="Arial" w:cs="Arial"/>
          <w:sz w:val="24"/>
        </w:rPr>
        <w:t>.</w:t>
      </w:r>
      <w:r w:rsidR="00CA1447">
        <w:rPr>
          <w:rFonts w:ascii="Arial" w:hAnsi="Arial" w:cs="Arial"/>
          <w:sz w:val="24"/>
        </w:rPr>
        <w:t xml:space="preserve"> </w:t>
      </w:r>
    </w:p>
    <w:p w14:paraId="548384F1" w14:textId="5C9B64EF" w:rsidR="006801E1" w:rsidRDefault="00E4326F" w:rsidP="006C4AEB">
      <w:pPr>
        <w:rPr>
          <w:rFonts w:ascii="Arial" w:hAnsi="Arial" w:cs="Arial"/>
          <w:sz w:val="24"/>
        </w:rPr>
      </w:pPr>
      <w:r>
        <w:rPr>
          <w:rFonts w:ascii="Arial" w:hAnsi="Arial" w:cs="Arial"/>
          <w:sz w:val="24"/>
        </w:rPr>
        <w:t xml:space="preserve">Eines dieser Verfahren ist das Trennen. Hierbei handelt es sich um ein </w:t>
      </w:r>
      <w:proofErr w:type="spellStart"/>
      <w:r>
        <w:rPr>
          <w:rFonts w:ascii="Arial" w:hAnsi="Arial" w:cs="Arial"/>
          <w:sz w:val="24"/>
        </w:rPr>
        <w:t>spanendes</w:t>
      </w:r>
      <w:proofErr w:type="spellEnd"/>
      <w:r>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r>
      <w:r w:rsidR="0052265B">
        <w:rPr>
          <w:rFonts w:ascii="Arial" w:hAnsi="Arial" w:cs="Arial"/>
          <w:sz w:val="24"/>
        </w:rPr>
        <w:br/>
        <w:t xml:space="preserve">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AA6102">
        <w:rPr>
          <w:rFonts w:ascii="Arial" w:hAnsi="Arial" w:cs="Arial"/>
          <w:i/>
          <w:sz w:val="24"/>
        </w:rPr>
        <w:br/>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r>
      <w:r w:rsidR="006801E1">
        <w:rPr>
          <w:rFonts w:ascii="Arial" w:hAnsi="Arial" w:cs="Arial"/>
          <w:sz w:val="24"/>
        </w:rPr>
        <w:br/>
      </w:r>
      <w:r w:rsidR="006801E1">
        <w:rPr>
          <w:rFonts w:ascii="Arial" w:hAnsi="Arial" w:cs="Arial"/>
          <w:sz w:val="24"/>
        </w:rPr>
        <w:lastRenderedPageBreak/>
        <w:t>Das Feilen wird meist von Hand ausgeführt, mit sogenannten Werkstattfeilen</w:t>
      </w:r>
      <w:r w:rsidR="00B72580">
        <w:rPr>
          <w:rFonts w:ascii="Arial" w:hAnsi="Arial" w:cs="Arial"/>
          <w:sz w:val="24"/>
        </w:rPr>
        <w:t xml:space="preserve"> und dient zur präzisen Bearbeitung von Werkstücken.</w:t>
      </w:r>
      <w:r w:rsidR="005667B2">
        <w:rPr>
          <w:rFonts w:ascii="Arial" w:hAnsi="Arial" w:cs="Arial"/>
          <w:sz w:val="24"/>
        </w:rPr>
        <w:t xml:space="preserve"> Eine Werkstattfeile hat wie im Bild zu sehen einen Griff, an dem das Blatt befestigt ist. Auf diesem Blatt </w:t>
      </w:r>
      <w:r w:rsidR="004D6741">
        <w:rPr>
          <w:rFonts w:ascii="Arial" w:hAnsi="Arial" w:cs="Arial"/>
          <w:sz w:val="24"/>
        </w:rPr>
        <w:t>gibt es Einkerbungen, welche auch wie Zähne aussehen können. Diese sogenannten Hiebe, welche maschinell in das Blatt gefräst werden oder von Hand eingeschlagen werden, sorgen für den Abtrag des Materials an dem zu bearbeitenden Werkstück.</w:t>
      </w:r>
      <w:r w:rsidR="00B72580">
        <w:rPr>
          <w:rFonts w:ascii="Arial" w:hAnsi="Arial" w:cs="Arial"/>
          <w:sz w:val="24"/>
        </w:rPr>
        <w:t xml:space="preserve"> Dies hat zur Folge, dass nur kleinere Arbeiten mit der Feile getätigt werden können, da andernfalls dieses Verfahren zu zeitaufwendig </w:t>
      </w:r>
      <w:r w:rsidR="00F31496">
        <w:rPr>
          <w:rFonts w:ascii="Arial" w:hAnsi="Arial" w:cs="Arial"/>
          <w:sz w:val="24"/>
        </w:rPr>
        <w:t>ist</w:t>
      </w:r>
      <w:r w:rsidR="00B72580">
        <w:rPr>
          <w:rFonts w:ascii="Arial" w:hAnsi="Arial" w:cs="Arial"/>
          <w:sz w:val="24"/>
        </w:rPr>
        <w:t>.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sich Feilen in ihrer </w:t>
      </w:r>
      <w:r w:rsidR="004D6741">
        <w:rPr>
          <w:rFonts w:ascii="Arial" w:hAnsi="Arial" w:cs="Arial"/>
          <w:sz w:val="24"/>
        </w:rPr>
        <w:t>Hiebzahl. Diese gibt an, wie viele Zähne sich auf einem Centimeter des Blattes befinden.</w:t>
      </w:r>
      <w:r w:rsidR="00214231">
        <w:rPr>
          <w:rFonts w:ascii="Arial" w:hAnsi="Arial" w:cs="Arial"/>
          <w:sz w:val="24"/>
        </w:rPr>
        <w:t xml:space="preserve">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4D6741">
        <w:rPr>
          <w:rFonts w:ascii="Arial" w:hAnsi="Arial" w:cs="Arial"/>
          <w:sz w:val="24"/>
        </w:rPr>
        <w:t xml:space="preserve"> Die Güte ist eine Oberflächenangabe, welche zur Aussage bringt, wie rau oder glatt diese ist.</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14:paraId="549001A4" w14:textId="3B4EF2C7" w:rsidR="00CA1447" w:rsidRDefault="00F02C39">
      <w:pPr>
        <w:rPr>
          <w:rFonts w:ascii="Arial" w:hAnsi="Arial" w:cs="Arial"/>
          <w:sz w:val="24"/>
        </w:rPr>
      </w:pPr>
      <w:r>
        <w:rPr>
          <w:rFonts w:ascii="Arial" w:hAnsi="Arial" w:cs="Arial"/>
          <w:sz w:val="24"/>
        </w:rPr>
        <w:br/>
        <w:t xml:space="preserve">Das </w:t>
      </w:r>
      <w:r w:rsidR="007872E4">
        <w:rPr>
          <w:rFonts w:ascii="Arial" w:hAnsi="Arial" w:cs="Arial"/>
          <w:sz w:val="24"/>
        </w:rPr>
        <w:t xml:space="preserve">Fräsen ist neben dem Drehen eines der wichtigsten </w:t>
      </w:r>
      <w:r w:rsidR="00CA1447">
        <w:rPr>
          <w:rFonts w:ascii="Arial" w:hAnsi="Arial" w:cs="Arial"/>
          <w:sz w:val="24"/>
        </w:rPr>
        <w:t>Metallbearbeitungsverfahren</w:t>
      </w:r>
      <w:r w:rsidR="007872E4">
        <w:rPr>
          <w:rFonts w:ascii="Arial" w:hAnsi="Arial" w:cs="Arial"/>
          <w:sz w:val="24"/>
        </w:rPr>
        <w:t xml:space="preserve">. </w:t>
      </w:r>
      <w:r w:rsidR="00CA1447">
        <w:rPr>
          <w:rFonts w:ascii="Arial" w:hAnsi="Arial" w:cs="Arial"/>
          <w:sz w:val="24"/>
        </w:rPr>
        <w:t>Die</w:t>
      </w:r>
      <w:r w:rsidR="00AA6102">
        <w:rPr>
          <w:rFonts w:ascii="Arial" w:hAnsi="Arial" w:cs="Arial"/>
          <w:sz w:val="24"/>
        </w:rPr>
        <w:t xml:space="preserve"> </w:t>
      </w:r>
      <w:r w:rsidR="00D076F3">
        <w:rPr>
          <w:rFonts w:ascii="Arial" w:hAnsi="Arial" w:cs="Arial"/>
          <w:sz w:val="24"/>
        </w:rPr>
        <w:t xml:space="preserve">Verfahren unterscheiden sich in den Anwendungsbereichen und </w:t>
      </w:r>
      <w:r w:rsidR="00CA1447">
        <w:rPr>
          <w:rFonts w:ascii="Arial" w:hAnsi="Arial" w:cs="Arial"/>
          <w:sz w:val="24"/>
        </w:rPr>
        <w:t>Bearbeitungsverfahren</w:t>
      </w:r>
      <w:r w:rsidR="00D076F3">
        <w:rPr>
          <w:rFonts w:ascii="Arial" w:hAnsi="Arial" w:cs="Arial"/>
          <w:sz w:val="24"/>
        </w:rPr>
        <w:t xml:space="preserve">. </w:t>
      </w:r>
    </w:p>
    <w:p w14:paraId="339BE697" w14:textId="33FBD211" w:rsidR="00CA1447" w:rsidRDefault="00D076F3">
      <w:pPr>
        <w:rPr>
          <w:rFonts w:ascii="Arial" w:hAnsi="Arial" w:cs="Arial"/>
          <w:sz w:val="24"/>
        </w:rPr>
      </w:pPr>
      <w:r>
        <w:rPr>
          <w:rFonts w:ascii="Arial" w:hAnsi="Arial" w:cs="Arial"/>
          <w:sz w:val="24"/>
        </w:rPr>
        <w:t>Hierbei sind Werkstücke, die gedreht werden immer symmetrisch, da ausschließlich Runde Werkstoffe verarbeitet werden können. Dies liegt daran, dass beim Drehen das Werkstück um die eigene Achse und beim Fräsen das Werkzeug</w:t>
      </w:r>
      <w:r w:rsidR="00CA1447">
        <w:rPr>
          <w:rFonts w:ascii="Arial" w:hAnsi="Arial" w:cs="Arial"/>
          <w:sz w:val="24"/>
        </w:rPr>
        <w:t xml:space="preserve"> gedreht wird</w:t>
      </w:r>
      <w:r>
        <w:rPr>
          <w:rFonts w:ascii="Arial" w:hAnsi="Arial" w:cs="Arial"/>
          <w:sz w:val="24"/>
        </w:rPr>
        <w:t xml:space="preserve">. </w:t>
      </w:r>
    </w:p>
    <w:p w14:paraId="7EEA0BEA" w14:textId="2FA4FDD5" w:rsidR="00671F6C" w:rsidRDefault="00D076F3">
      <w:pPr>
        <w:rPr>
          <w:rFonts w:ascii="Arial" w:hAnsi="Arial" w:cs="Arial"/>
          <w:sz w:val="24"/>
        </w:rPr>
      </w:pPr>
      <w:r>
        <w:rPr>
          <w:rFonts w:ascii="Arial" w:hAnsi="Arial" w:cs="Arial"/>
          <w:sz w:val="24"/>
        </w:rPr>
        <w:t>Das Drehen wird \</w:t>
      </w:r>
      <w:proofErr w:type="spellStart"/>
      <w:r>
        <w:rPr>
          <w:rFonts w:ascii="Arial" w:hAnsi="Arial" w:cs="Arial"/>
          <w:sz w:val="24"/>
        </w:rPr>
        <w:t>zB</w:t>
      </w:r>
      <w:proofErr w:type="spellEnd"/>
      <w:r>
        <w:rPr>
          <w:rFonts w:ascii="Arial" w:hAnsi="Arial" w:cs="Arial"/>
          <w:sz w:val="24"/>
        </w:rPr>
        <w:t xml:space="preserve"> bei Bolzen, Schrauben oder Unterlagscheiben angewandt und das Fräsen bei \</w:t>
      </w:r>
      <w:proofErr w:type="spellStart"/>
      <w:r>
        <w:rPr>
          <w:rFonts w:ascii="Arial" w:hAnsi="Arial" w:cs="Arial"/>
          <w:sz w:val="24"/>
        </w:rPr>
        <w:t>zB</w:t>
      </w:r>
      <w:proofErr w:type="spellEnd"/>
      <w:r>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proofErr w:type="gramStart"/>
      <w:r w:rsidR="004B1387">
        <w:rPr>
          <w:rFonts w:ascii="Arial" w:hAnsi="Arial" w:cs="Arial"/>
          <w:sz w:val="24"/>
        </w:rPr>
        <w:t>bringt</w:t>
      </w:r>
      <w:proofErr w:type="gramEnd"/>
      <w:r w:rsidR="007872E4">
        <w:rPr>
          <w:rFonts w:ascii="Arial" w:hAnsi="Arial" w:cs="Arial"/>
          <w:sz w:val="24"/>
        </w:rPr>
        <w:t xml:space="preserve"> den großen Vorteil mit sich, dass viel Material abgetragen werden kann</w:t>
      </w:r>
      <w:r w:rsidR="00CA1447">
        <w:rPr>
          <w:rFonts w:ascii="Arial" w:hAnsi="Arial" w:cs="Arial"/>
          <w:sz w:val="24"/>
        </w:rPr>
        <w:t xml:space="preserve">, jedoch die </w:t>
      </w:r>
      <w:r w:rsidR="00F31496">
        <w:rPr>
          <w:rFonts w:ascii="Arial" w:hAnsi="Arial" w:cs="Arial"/>
          <w:sz w:val="24"/>
        </w:rPr>
        <w:t xml:space="preserve">Qualität des Werkstücks </w:t>
      </w:r>
      <w:r w:rsidR="00CA1447">
        <w:rPr>
          <w:rFonts w:ascii="Arial" w:hAnsi="Arial" w:cs="Arial"/>
          <w:sz w:val="24"/>
        </w:rPr>
        <w:t>erhalten bleibt</w:t>
      </w:r>
      <w:r w:rsidR="007872E4">
        <w:rPr>
          <w:rFonts w:ascii="Arial" w:hAnsi="Arial" w:cs="Arial"/>
          <w:sz w:val="24"/>
        </w:rPr>
        <w:t>.</w:t>
      </w:r>
      <w:r w:rsidR="009246D7">
        <w:rPr>
          <w:rFonts w:ascii="Arial" w:hAnsi="Arial" w:cs="Arial"/>
          <w:sz w:val="24"/>
        </w:rPr>
        <w:t xml:space="preserve"> Durch die CNC Technologie ist das Fertigen gleichaussehender Teile automatisiert und für den Fließbandbetrieb ideal.</w:t>
      </w:r>
      <w:r w:rsidR="004D6741">
        <w:rPr>
          <w:rFonts w:ascii="Arial" w:hAnsi="Arial" w:cs="Arial"/>
          <w:sz w:val="24"/>
        </w:rPr>
        <w:t xml:space="preserve"> Dies bedeutet, dass es für die Fertigung höher Stückzahlen optimiert wurde.</w:t>
      </w:r>
      <w:r w:rsidR="009246D7">
        <w:rPr>
          <w:rFonts w:ascii="Arial" w:hAnsi="Arial" w:cs="Arial"/>
          <w:sz w:val="24"/>
        </w:rPr>
        <w:t xml:space="preserve">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da die Werkstoffe und Werkzeuge sehr großer Hitze ausgesetzt sind und somit die Gefahr herrscht, dass sich die Eigenschaften</w:t>
      </w:r>
      <w:r>
        <w:rPr>
          <w:rFonts w:ascii="Arial" w:hAnsi="Arial" w:cs="Arial"/>
          <w:sz w:val="24"/>
        </w:rPr>
        <w:t xml:space="preserve"> \</w:t>
      </w:r>
      <w:proofErr w:type="spellStart"/>
      <w:r>
        <w:rPr>
          <w:rFonts w:ascii="Arial" w:hAnsi="Arial" w:cs="Arial"/>
          <w:sz w:val="24"/>
        </w:rPr>
        <w:t>zB</w:t>
      </w:r>
      <w:proofErr w:type="spellEnd"/>
      <w:r>
        <w:rPr>
          <w:rFonts w:ascii="Arial" w:hAnsi="Arial" w:cs="Arial"/>
          <w:sz w:val="24"/>
        </w:rPr>
        <w:t xml:space="preserve"> des Metalls</w:t>
      </w:r>
      <w:r w:rsidR="009246D7">
        <w:rPr>
          <w:rFonts w:ascii="Arial" w:hAnsi="Arial" w:cs="Arial"/>
          <w:sz w:val="24"/>
        </w:rPr>
        <w:t xml:space="preserve"> negativ verändern</w:t>
      </w:r>
      <w:r w:rsidR="00213BD1">
        <w:rPr>
          <w:rFonts w:ascii="Arial" w:hAnsi="Arial" w:cs="Arial"/>
          <w:sz w:val="24"/>
        </w:rPr>
        <w:t>.</w:t>
      </w:r>
      <w:r w:rsidR="004D6741">
        <w:rPr>
          <w:rFonts w:ascii="Arial" w:hAnsi="Arial" w:cs="Arial"/>
          <w:sz w:val="24"/>
        </w:rPr>
        <w:t xml:space="preserve"> Jede Metallart hat ihre eigene Anordnung der Atome, welche die Gitterstruktur ausbilden und durch Hitze verändert werden k</w:t>
      </w:r>
      <w:r w:rsidR="00272517">
        <w:rPr>
          <w:rFonts w:ascii="Arial" w:hAnsi="Arial" w:cs="Arial"/>
          <w:sz w:val="24"/>
        </w:rPr>
        <w:t>ann. Durch eine solche Änderung in der Anordnung können sich die Eigenschaften des Metalls verändern, \</w:t>
      </w:r>
      <w:proofErr w:type="spellStart"/>
      <w:r w:rsidR="00272517">
        <w:rPr>
          <w:rFonts w:ascii="Arial" w:hAnsi="Arial" w:cs="Arial"/>
          <w:sz w:val="24"/>
        </w:rPr>
        <w:t>zB</w:t>
      </w:r>
      <w:proofErr w:type="spellEnd"/>
      <w:r w:rsidR="00272517">
        <w:rPr>
          <w:rFonts w:ascii="Arial" w:hAnsi="Arial" w:cs="Arial"/>
          <w:sz w:val="24"/>
        </w:rPr>
        <w:t xml:space="preserve"> im Bereich der Umformbarkeit oder Bruchfestigkeit.</w:t>
      </w:r>
      <w:r w:rsidR="009246D7">
        <w:rPr>
          <w:rFonts w:ascii="Arial" w:hAnsi="Arial" w:cs="Arial"/>
          <w:sz w:val="24"/>
        </w:rPr>
        <w:t xml:space="preserve"> Um diese thermische Belastung einzuschränken, werden oftmals Kühlflüssigkeiten verwendet</w:t>
      </w:r>
      <w:r w:rsidR="009C756E">
        <w:rPr>
          <w:rFonts w:ascii="Arial" w:hAnsi="Arial" w:cs="Arial"/>
          <w:sz w:val="24"/>
        </w:rPr>
        <w:t>.</w:t>
      </w:r>
      <w:r w:rsidR="00272517">
        <w:rPr>
          <w:rFonts w:ascii="Arial" w:hAnsi="Arial" w:cs="Arial"/>
          <w:sz w:val="24"/>
        </w:rPr>
        <w:t xml:space="preserve"> Diese bestehen aus einem Gemisch aus Öl und chemischen Zusätzen, welche die </w:t>
      </w:r>
      <w:r w:rsidR="00272517">
        <w:rPr>
          <w:rFonts w:ascii="Arial" w:hAnsi="Arial" w:cs="Arial"/>
          <w:sz w:val="24"/>
        </w:rPr>
        <w:lastRenderedPageBreak/>
        <w:t>Eigenschaft mit sich bringen, gut Wärme aufzunehmen und ein gutes Schmierverhalten aufzuweisen. Dadurch wird die Reibung zwischen Material und Werkzeug minimiert, wodurch weniger Reibungswärme entsteht.</w:t>
      </w:r>
      <w:r w:rsidR="00AA6102">
        <w:rPr>
          <w:rFonts w:ascii="Arial" w:hAnsi="Arial" w:cs="Arial"/>
          <w:sz w:val="24"/>
        </w:rPr>
        <w:t xml:space="preserve"> </w:t>
      </w:r>
      <w:r w:rsidR="006F4FD7">
        <w:rPr>
          <w:rFonts w:ascii="Arial" w:hAnsi="Arial" w:cs="Arial"/>
          <w:sz w:val="24"/>
        </w:rPr>
        <w:t>%</w:t>
      </w:r>
      <w:proofErr w:type="spellStart"/>
      <w:r w:rsidR="00DC5061">
        <w:rPr>
          <w:rFonts w:ascii="Arial" w:hAnsi="Arial" w:cs="Arial"/>
          <w:i/>
          <w:sz w:val="24"/>
        </w:rPr>
        <w:t>cite</w:t>
      </w:r>
      <w:proofErr w:type="spellEnd"/>
      <w:r w:rsidR="00DC5061">
        <w:rPr>
          <w:rFonts w:ascii="Arial" w:hAnsi="Arial" w:cs="Arial"/>
          <w:i/>
          <w:sz w:val="24"/>
        </w:rPr>
        <w:t xml:space="preserve"> 3</w:t>
      </w:r>
    </w:p>
    <w:p w14:paraId="73D800C6" w14:textId="3B145543"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w:t>
      </w:r>
      <w:r w:rsidR="009C756E">
        <w:rPr>
          <w:rFonts w:ascii="Arial" w:hAnsi="Arial" w:cs="Arial"/>
          <w:sz w:val="24"/>
        </w:rPr>
        <w:t xml:space="preserve">abgetragen </w:t>
      </w:r>
      <w:r>
        <w:rPr>
          <w:rFonts w:ascii="Arial" w:hAnsi="Arial" w:cs="Arial"/>
          <w:sz w:val="24"/>
        </w:rPr>
        <w:t>wird</w:t>
      </w:r>
      <w:r w:rsidR="009C756E">
        <w:rPr>
          <w:rFonts w:ascii="Arial" w:hAnsi="Arial" w:cs="Arial"/>
          <w:sz w:val="24"/>
        </w:rPr>
        <w:t xml:space="preserve">, sondern die Form des Werkstücks </w:t>
      </w:r>
      <w:r>
        <w:rPr>
          <w:rFonts w:ascii="Arial" w:hAnsi="Arial" w:cs="Arial"/>
          <w:sz w:val="24"/>
        </w:rPr>
        <w:t>verändert</w:t>
      </w:r>
      <w:r w:rsidR="009C756E">
        <w:rPr>
          <w:rFonts w:ascii="Arial" w:hAnsi="Arial" w:cs="Arial"/>
          <w:sz w:val="24"/>
        </w:rPr>
        <w:t xml:space="preserve"> wird.</w:t>
      </w:r>
      <w:r>
        <w:rPr>
          <w:rFonts w:ascii="Arial" w:hAnsi="Arial" w:cs="Arial"/>
          <w:sz w:val="24"/>
        </w:rPr>
        <w:t xml:space="preserve">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9C756E">
        <w:rPr>
          <w:rFonts w:ascii="Arial" w:hAnsi="Arial" w:cs="Arial"/>
          <w:sz w:val="24"/>
        </w:rPr>
        <w:t xml:space="preserve">Das </w:t>
      </w:r>
      <w:r w:rsidR="00EC37D1">
        <w:rPr>
          <w:rFonts w:ascii="Arial" w:hAnsi="Arial" w:cs="Arial"/>
          <w:sz w:val="24"/>
        </w:rPr>
        <w:t xml:space="preserve">Verfahren </w:t>
      </w:r>
      <w:r w:rsidR="009C756E">
        <w:rPr>
          <w:rFonts w:ascii="Arial" w:hAnsi="Arial" w:cs="Arial"/>
          <w:sz w:val="24"/>
        </w:rPr>
        <w:t xml:space="preserve">ist </w:t>
      </w:r>
      <w:r w:rsidR="00EC37D1">
        <w:rPr>
          <w:rFonts w:ascii="Arial" w:hAnsi="Arial" w:cs="Arial"/>
          <w:sz w:val="24"/>
        </w:rPr>
        <w:t>einfach in der Anwendung und flexibel einsetzbar. Allerdings beschränkt sich dies auf einfache Problemstellungen, denn sobald ein komplexes Werkstück benötigt wird, reicht dieses Verfahren nicht mehr aus. Ein großer Nachteil beim Biegen</w:t>
      </w:r>
      <w:r w:rsidR="009C756E">
        <w:rPr>
          <w:rFonts w:ascii="Arial" w:hAnsi="Arial" w:cs="Arial"/>
          <w:sz w:val="24"/>
        </w:rPr>
        <w:t xml:space="preserve"> ist</w:t>
      </w:r>
      <w:r w:rsidR="00EC37D1">
        <w:rPr>
          <w:rFonts w:ascii="Arial" w:hAnsi="Arial" w:cs="Arial"/>
          <w:sz w:val="24"/>
        </w:rPr>
        <w:t>, dass man einen Mindestbiegeradius einhalten sollte, da sich das Material sonst verjüngt oder gar bricht.</w:t>
      </w:r>
      <w:r w:rsidR="005F335C">
        <w:rPr>
          <w:rFonts w:ascii="Arial" w:hAnsi="Arial" w:cs="Arial"/>
          <w:sz w:val="24"/>
        </w:rPr>
        <w:t xml:space="preserve"> Dies bedeutet, dass sich die Dicke des Materials an der biegenden Stelle stark verringert. </w:t>
      </w:r>
      <w:r w:rsidR="00EC37D1">
        <w:rPr>
          <w:rFonts w:ascii="Arial" w:hAnsi="Arial" w:cs="Arial"/>
          <w:sz w:val="24"/>
        </w:rPr>
        <w:br/>
      </w:r>
      <w:r w:rsidR="00EC37D1">
        <w:rPr>
          <w:rFonts w:ascii="Arial" w:hAnsi="Arial" w:cs="Arial"/>
          <w:sz w:val="24"/>
        </w:rPr>
        <w:br/>
        <w:t xml:space="preserve">Um dieses Verhalten zu unterbinden, sollte der Biegeradius vor Beginn der Arbeit </w:t>
      </w:r>
      <w:r w:rsidR="005F335C">
        <w:rPr>
          <w:rFonts w:ascii="Arial" w:hAnsi="Arial" w:cs="Arial"/>
          <w:sz w:val="24"/>
        </w:rPr>
        <w:t xml:space="preserve">beachtet werden. Dazu muss je nach Metallart ein Radius von </w:t>
      </w:r>
      <w:r w:rsidR="00870C0D">
        <w:rPr>
          <w:rFonts w:ascii="Arial" w:hAnsi="Arial" w:cs="Arial"/>
          <w:sz w:val="24"/>
        </w:rPr>
        <w:t>ein- oder zweifacher</w:t>
      </w:r>
      <w:r w:rsidR="005F335C">
        <w:rPr>
          <w:rFonts w:ascii="Arial" w:hAnsi="Arial" w:cs="Arial"/>
          <w:sz w:val="24"/>
        </w:rPr>
        <w:t xml:space="preserve"> Stärke</w:t>
      </w:r>
      <w:r w:rsidR="00B91C71">
        <w:rPr>
          <w:rFonts w:ascii="Arial" w:hAnsi="Arial" w:cs="Arial"/>
          <w:sz w:val="24"/>
        </w:rPr>
        <w:t xml:space="preserve"> </w:t>
      </w:r>
      <w:r w:rsidR="005F335C">
        <w:rPr>
          <w:rFonts w:ascii="Arial" w:hAnsi="Arial" w:cs="Arial"/>
          <w:sz w:val="24"/>
        </w:rPr>
        <w:t xml:space="preserve">des Materials genommen werden. </w:t>
      </w:r>
      <w:r w:rsidR="006847D1">
        <w:rPr>
          <w:rFonts w:ascii="Arial" w:hAnsi="Arial" w:cs="Arial"/>
          <w:sz w:val="24"/>
        </w:rP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 xml:space="preserve">das Fügen. Hierbei werden </w:t>
      </w:r>
      <w:r w:rsidR="00870C0D">
        <w:rPr>
          <w:rFonts w:ascii="Arial" w:hAnsi="Arial" w:cs="Arial"/>
          <w:sz w:val="24"/>
        </w:rPr>
        <w:t>mindestens zwei</w:t>
      </w:r>
      <w:r w:rsidR="00B91C71">
        <w:rPr>
          <w:rFonts w:ascii="Arial" w:hAnsi="Arial" w:cs="Arial"/>
          <w:sz w:val="24"/>
        </w:rPr>
        <w:t xml:space="preserve"> </w:t>
      </w:r>
      <w:r w:rsidR="006847D1">
        <w:rPr>
          <w:rFonts w:ascii="Arial" w:hAnsi="Arial" w:cs="Arial"/>
          <w:sz w:val="24"/>
        </w:rPr>
        <w:t xml:space="preserve">Werkstücke </w:t>
      </w:r>
      <w:r w:rsidR="0085137E">
        <w:rPr>
          <w:rFonts w:ascii="Arial" w:hAnsi="Arial" w:cs="Arial"/>
          <w:sz w:val="24"/>
        </w:rPr>
        <w:t>zu einer dauerhaften Verbindung gefügt</w:t>
      </w:r>
      <w:r w:rsidR="008E52E8">
        <w:rPr>
          <w:rFonts w:ascii="Arial" w:hAnsi="Arial" w:cs="Arial"/>
          <w:sz w:val="24"/>
        </w:rPr>
        <w:t xml:space="preserve">.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w:t>
      </w:r>
      <w:r w:rsidR="005F335C">
        <w:rPr>
          <w:rFonts w:ascii="Arial" w:hAnsi="Arial" w:cs="Arial"/>
          <w:sz w:val="24"/>
        </w:rPr>
        <w:t xml:space="preserve"> an Wasser- oder Gasrohren</w:t>
      </w:r>
      <w:r w:rsidR="008B0EE4">
        <w:rPr>
          <w:rFonts w:ascii="Arial" w:hAnsi="Arial" w:cs="Arial"/>
          <w:sz w:val="24"/>
        </w:rPr>
        <w:t xml:space="preserve">.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w:t>
      </w:r>
      <w:r w:rsidR="005F335C">
        <w:rPr>
          <w:rFonts w:ascii="Arial" w:hAnsi="Arial" w:cs="Arial"/>
          <w:sz w:val="24"/>
        </w:rPr>
        <w:t xml:space="preserve"> Ein Lichtbogen ist eine leitende Verbindung zwischen Metall und Schweißdraht über die Luft, bei der sehr hohe Temperaturen entstehen, welche zum Schmelzen des Drahtes und Metalls führen.</w:t>
      </w:r>
      <w:r w:rsidR="005A5BFB">
        <w:rPr>
          <w:rFonts w:ascii="Arial" w:hAnsi="Arial" w:cs="Arial"/>
          <w:sz w:val="24"/>
        </w:rPr>
        <w:t xml:space="preserve"> Dieses sogenannte Schmelzbad muss durch Zufuhr von einem geeigneten Schutzgas, meist Argon umhüllt sein, um eine Oxidation mit dem Umgebungssauerstoff zu verhindern.</w:t>
      </w:r>
      <w:r w:rsidR="00013B42">
        <w:rPr>
          <w:rFonts w:ascii="Arial" w:hAnsi="Arial" w:cs="Arial"/>
          <w:sz w:val="24"/>
        </w:rPr>
        <w:t xml:space="preserve"> Bei einer Oxidation entsteht eine chemische Reaktion des Metalls mit dem Umgebungssauerstoff, bei der sich eine Verbindung zwischen Metall und Sauerstoff ausbildet. Chemische Reaktionen mit Sauerstoff werden im allgemeinen als Oxidationen bezeichnet.</w:t>
      </w:r>
      <w:r w:rsidR="005A5BFB">
        <w:rPr>
          <w:rFonts w:ascii="Arial" w:hAnsi="Arial" w:cs="Arial"/>
          <w:sz w:val="24"/>
        </w:rPr>
        <w:t xml:space="preserve"> Diese Oxidation würde zu einer Verschlechterung der Qualität und zu einer </w:t>
      </w:r>
      <w:r w:rsidR="00870C0D">
        <w:rPr>
          <w:rFonts w:ascii="Arial" w:hAnsi="Arial" w:cs="Arial"/>
          <w:sz w:val="24"/>
        </w:rPr>
        <w:t xml:space="preserve">Versprödung der </w:t>
      </w:r>
      <w:r w:rsidR="005A5BFB">
        <w:rPr>
          <w:rFonts w:ascii="Arial" w:hAnsi="Arial" w:cs="Arial"/>
          <w:sz w:val="24"/>
        </w:rPr>
        <w:t>Schweißnaht führen</w:t>
      </w:r>
      <w:r w:rsidR="00870C0D">
        <w:rPr>
          <w:rFonts w:ascii="Arial" w:hAnsi="Arial" w:cs="Arial"/>
          <w:sz w:val="24"/>
        </w:rPr>
        <w:t>. Dies hat</w:t>
      </w:r>
      <w:r w:rsidR="005A5BFB">
        <w:rPr>
          <w:rFonts w:ascii="Arial" w:hAnsi="Arial" w:cs="Arial"/>
          <w:sz w:val="24"/>
        </w:rPr>
        <w:t xml:space="preserve"> zur Folge, dass diese nicht belastungsfähig </w:t>
      </w:r>
      <w:r w:rsidR="00870C0D">
        <w:rPr>
          <w:rFonts w:ascii="Arial" w:hAnsi="Arial" w:cs="Arial"/>
          <w:sz w:val="24"/>
        </w:rPr>
        <w:t>ist</w:t>
      </w:r>
      <w:r w:rsidR="005A5BFB">
        <w:rPr>
          <w:rFonts w:ascii="Arial" w:hAnsi="Arial" w:cs="Arial"/>
          <w:sz w:val="24"/>
        </w:rPr>
        <w:t>.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013B42">
        <w:rPr>
          <w:rFonts w:ascii="Arial" w:hAnsi="Arial" w:cs="Arial"/>
          <w:sz w:val="24"/>
        </w:rPr>
        <w:t xml:space="preserve">Dieses sorgt bei MIG dafür, dass das Schmelzbad nicht mit dem Schutzgas reagiert. Dieses Inerte Verhalten beschreibt eine Reaktionsträgheit, ganz im Gegenteil zum MAG-Schweißen. Hier ist es ein reaktionsfreudiges Gas, auch als </w:t>
      </w:r>
      <w:proofErr w:type="spellStart"/>
      <w:r w:rsidR="00013B42">
        <w:rPr>
          <w:rFonts w:ascii="Arial" w:hAnsi="Arial" w:cs="Arial"/>
          <w:sz w:val="24"/>
        </w:rPr>
        <w:t>Aktivgas</w:t>
      </w:r>
      <w:proofErr w:type="spellEnd"/>
      <w:r w:rsidR="00013B42">
        <w:rPr>
          <w:rFonts w:ascii="Arial" w:hAnsi="Arial" w:cs="Arial"/>
          <w:sz w:val="24"/>
        </w:rPr>
        <w:t xml:space="preserve"> bezeichnet, welches mit dem permanent nachgeführten Schweißdraht reagiert. Beim WIG-Schweißen wird ein Inertes Gas verwendet, um die Schweißspitze, welche aus Wolfram besteht vor Reaktionen zu schützen, da diese nicht schmilzt. Bei dieser Methode erzeugt diese nur den </w:t>
      </w:r>
      <w:r w:rsidR="00013B42">
        <w:rPr>
          <w:rFonts w:ascii="Arial" w:hAnsi="Arial" w:cs="Arial"/>
          <w:sz w:val="24"/>
        </w:rPr>
        <w:lastRenderedPageBreak/>
        <w:t xml:space="preserve">Lichtbogen zwischen Metall und Spitze, wodurch das Metall schmilzt und gefügt werden kann, mithilfe von externer Drahtzugabe.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w:t>
      </w:r>
      <w:r w:rsidR="00354770">
        <w:rPr>
          <w:rFonts w:ascii="Arial" w:hAnsi="Arial" w:cs="Arial"/>
          <w:sz w:val="24"/>
        </w:rPr>
        <w:t xml:space="preserve"> Die Stabelektrode ist ein Metallstab, welcher von einem Brennstoff umhüllt ist, der die Reaktion beim Schweißen fördert und für die Isolierung des Sauerstoffes sorgt. Beim Schmelzen dieses Stabs entsteht das Nebenprodukt Schlacke, welches sich auf dem geschweißten Metall absetzt und dieses isoliert, bis es vollständig ausgehärtet ist. </w:t>
      </w:r>
      <w:r w:rsidR="00721AFF">
        <w:rPr>
          <w:rFonts w:ascii="Arial" w:hAnsi="Arial" w:cs="Arial"/>
          <w:sz w:val="24"/>
        </w:rPr>
        <w:t xml:space="preserve">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im Außenbereich angewandt. Der größte Nachteil </w:t>
      </w:r>
      <w:r w:rsidR="00172FFF">
        <w:rPr>
          <w:rFonts w:ascii="Arial" w:hAnsi="Arial" w:cs="Arial"/>
          <w:sz w:val="24"/>
        </w:rPr>
        <w:t>ist hierbei die hohe Rauchentwicklung</w:t>
      </w:r>
      <w:r w:rsidR="00217C31">
        <w:rPr>
          <w:rFonts w:ascii="Arial" w:hAnsi="Arial" w:cs="Arial"/>
          <w:sz w:val="24"/>
        </w:rPr>
        <w:t xml:space="preserve"> und das Entfernen</w:t>
      </w:r>
      <w:r w:rsidR="00172FFF">
        <w:rPr>
          <w:rFonts w:ascii="Arial" w:hAnsi="Arial" w:cs="Arial"/>
          <w:sz w:val="24"/>
        </w:rPr>
        <w:t xml:space="preserve"> der Schlacke.</w:t>
      </w:r>
      <w:r w:rsidR="00DA52B8">
        <w:rPr>
          <w:rFonts w:ascii="Arial" w:hAnsi="Arial" w:cs="Arial"/>
          <w:sz w:val="24"/>
        </w:rPr>
        <w:t xml:space="preserve"> Hierzu sollte in geschlossenen Räumen immer eine Absaugung gewährleistet sein, da die Dämpfe gesundheit</w:t>
      </w:r>
      <w:r w:rsidR="00217C31">
        <w:rPr>
          <w:rFonts w:ascii="Arial" w:hAnsi="Arial" w:cs="Arial"/>
          <w:sz w:val="24"/>
        </w:rPr>
        <w:t xml:space="preserve">sschädlich sind. </w:t>
      </w:r>
      <w:r w:rsidR="00DA52B8">
        <w:rPr>
          <w:rFonts w:ascii="Arial" w:hAnsi="Arial" w:cs="Arial"/>
          <w:sz w:val="24"/>
        </w:rPr>
        <w:t xml:space="preserve">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14:paraId="0F2AB157" w14:textId="0B3894CC" w:rsidR="00CC79E0" w:rsidRPr="00CC79E0" w:rsidRDefault="00CC79E0" w:rsidP="00CC79E0">
      <w:pPr>
        <w:rPr>
          <w:rFonts w:ascii="Arial" w:hAnsi="Arial" w:cs="Arial"/>
          <w:sz w:val="24"/>
        </w:rPr>
      </w:pPr>
      <w:r w:rsidRPr="00CC79E0">
        <w:rPr>
          <w:rFonts w:ascii="Arial" w:hAnsi="Arial" w:cs="Arial"/>
          <w:sz w:val="24"/>
        </w:rPr>
        <w:t>Im Folgenden geht es um die Lösung von Problemen im Bereich der Elektrotechnik. Hierzu</w:t>
      </w:r>
      <w:r w:rsidR="00FC40EB">
        <w:rPr>
          <w:rFonts w:ascii="Arial" w:hAnsi="Arial" w:cs="Arial"/>
          <w:sz w:val="24"/>
        </w:rPr>
        <w:t xml:space="preserve"> bezieht</w:t>
      </w:r>
      <w:r w:rsidRPr="00CC79E0">
        <w:rPr>
          <w:rFonts w:ascii="Arial" w:hAnsi="Arial" w:cs="Arial"/>
          <w:sz w:val="24"/>
        </w:rPr>
        <w:t xml:space="preserve"> sich der erste Teil auf die Lösung von Gleichstromproblemen und der zweite Teil auf die Lösung von Wechsel- bzw. Dreiphasenwechselstromproblemen. </w:t>
      </w:r>
      <w:r w:rsidR="00FC40EB">
        <w:rPr>
          <w:rFonts w:ascii="Arial" w:hAnsi="Arial" w:cs="Arial"/>
          <w:sz w:val="24"/>
        </w:rPr>
        <w:t xml:space="preserve">In der Gleichstromlehre </w:t>
      </w:r>
      <w:r w:rsidRPr="00CC79E0">
        <w:rPr>
          <w:rFonts w:ascii="Arial" w:hAnsi="Arial" w:cs="Arial"/>
          <w:sz w:val="24"/>
        </w:rPr>
        <w:t>gibt es \</w:t>
      </w:r>
      <w:proofErr w:type="spellStart"/>
      <w:r w:rsidRPr="00CC79E0">
        <w:rPr>
          <w:rFonts w:ascii="Arial" w:hAnsi="Arial" w:cs="Arial"/>
          <w:sz w:val="24"/>
        </w:rPr>
        <w:t>zB</w:t>
      </w:r>
      <w:proofErr w:type="spellEnd"/>
      <w:r w:rsidRPr="00CC79E0">
        <w:rPr>
          <w:rFonts w:ascii="Arial" w:hAnsi="Arial" w:cs="Arial"/>
          <w:sz w:val="24"/>
        </w:rPr>
        <w:t xml:space="preserve"> Formeln für Parallel oder in Reihe geschaltete Widerstände, die </w:t>
      </w:r>
      <w:proofErr w:type="spellStart"/>
      <w:r w:rsidRPr="00CC79E0">
        <w:rPr>
          <w:rFonts w:ascii="Arial" w:hAnsi="Arial" w:cs="Arial"/>
          <w:sz w:val="24"/>
        </w:rPr>
        <w:t>Kirchhoffschen</w:t>
      </w:r>
      <w:proofErr w:type="spellEnd"/>
      <w:r w:rsidRPr="00CC79E0">
        <w:rPr>
          <w:rFonts w:ascii="Arial" w:hAnsi="Arial" w:cs="Arial"/>
          <w:sz w:val="24"/>
        </w:rPr>
        <w:t xml:space="preserve"> Gesetze oder das ohmsche Gesetz. </w:t>
      </w:r>
      <w:r w:rsidR="00FC40EB">
        <w:rPr>
          <w:rFonts w:ascii="Arial" w:hAnsi="Arial" w:cs="Arial"/>
          <w:sz w:val="24"/>
        </w:rPr>
        <w:t>D</w:t>
      </w:r>
      <w:r w:rsidRPr="00CC79E0">
        <w:rPr>
          <w:rFonts w:ascii="Arial" w:hAnsi="Arial" w:cs="Arial"/>
          <w:sz w:val="24"/>
        </w:rPr>
        <w:t>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Pr="00CC79E0">
        <w:rPr>
          <w:rFonts w:ascii="Arial" w:hAnsi="Arial" w:cs="Arial"/>
          <w:sz w:val="24"/>
        </w:rPr>
        <w:t>zB</w:t>
      </w:r>
      <w:proofErr w:type="spellEnd"/>
      <w:r w:rsidRPr="00CC79E0">
        <w:rPr>
          <w:rFonts w:ascii="Arial" w:hAnsi="Arial" w:cs="Arial"/>
          <w:sz w:val="24"/>
        </w:rPr>
        <w:t xml:space="preserve"> durch die Verwendung zweier 100 $\Omega$ Widerstände herausfinden, dass dadurch ein 50 $\Omega$ Widerstand entsteht.</w:t>
      </w:r>
      <w:r>
        <w:rPr>
          <w:rFonts w:ascii="Arial" w:hAnsi="Arial" w:cs="Arial"/>
          <w:sz w:val="24"/>
        </w:rPr>
        <w:t xml:space="preserve"> </w:t>
      </w:r>
      <w:r w:rsidRPr="00CC79E0">
        <w:rPr>
          <w:rFonts w:ascii="Arial" w:hAnsi="Arial" w:cs="Arial"/>
          <w:sz w:val="24"/>
        </w:rPr>
        <w:t xml:space="preserve">Dies kann beliebig oft angewandt werden, wobei die Formel 1.1 zur Berechnung von parallelen Widerständen nur für eine maximale Anzahl von zwei Widerständen und die Formel 1.2 für eine unbegrenzte Anzahl von </w:t>
      </w:r>
      <w:proofErr w:type="spellStart"/>
      <w:r w:rsidRPr="00CC79E0">
        <w:rPr>
          <w:rFonts w:ascii="Arial" w:hAnsi="Arial" w:cs="Arial"/>
          <w:sz w:val="24"/>
        </w:rPr>
        <w:t>Wideständen</w:t>
      </w:r>
      <w:proofErr w:type="spellEnd"/>
      <w:r w:rsidRPr="00CC79E0">
        <w:rPr>
          <w:rFonts w:ascii="Arial" w:hAnsi="Arial" w:cs="Arial"/>
          <w:sz w:val="24"/>
        </w:rPr>
        <w:t xml:space="preserve"> zählt.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w:t>
      </w:r>
      <w:r>
        <w:rPr>
          <w:rFonts w:ascii="Arial" w:hAnsi="Arial" w:cs="Arial"/>
          <w:sz w:val="24"/>
        </w:rPr>
        <w:t>_</w:t>
      </w:r>
      <w:r w:rsidRPr="00CC79E0">
        <w:rPr>
          <w:rFonts w:ascii="Arial" w:hAnsi="Arial" w:cs="Arial"/>
          <w:sz w:val="24"/>
        </w:rPr>
        <w:t>{\</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{R_1 \</w:t>
      </w:r>
      <w:proofErr w:type="spellStart"/>
      <w:r w:rsidRPr="00CC79E0">
        <w:rPr>
          <w:rFonts w:ascii="Arial" w:hAnsi="Arial" w:cs="Arial"/>
          <w:sz w:val="24"/>
        </w:rPr>
        <w:t>cdot</w:t>
      </w:r>
      <w:proofErr w:type="spellEnd"/>
      <w:r w:rsidRPr="00CC79E0">
        <w:rPr>
          <w:rFonts w:ascii="Arial" w:hAnsi="Arial" w:cs="Arial"/>
          <w:sz w:val="24"/>
        </w:rPr>
        <w:t xml:space="preserve"> R_2}{R_1+R_2}</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2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proofErr w:type="spellStart"/>
      <w:r w:rsidRPr="00CC79E0">
        <w:rPr>
          <w:rFonts w:ascii="Arial" w:hAnsi="Arial" w:cs="Arial"/>
          <w:sz w:val="24"/>
        </w:rPr>
        <w:t>frac</w:t>
      </w:r>
      <w:proofErr w:type="spellEnd"/>
      <w:r w:rsidRPr="00CC79E0">
        <w:rPr>
          <w:rFonts w:ascii="Arial" w:hAnsi="Arial" w:cs="Arial"/>
          <w:sz w:val="24"/>
        </w:rPr>
        <w:t>{1}{R_1}+\</w:t>
      </w:r>
      <w:proofErr w:type="spellStart"/>
      <w:r w:rsidRPr="00CC79E0">
        <w:rPr>
          <w:rFonts w:ascii="Arial" w:hAnsi="Arial" w:cs="Arial"/>
          <w:sz w:val="24"/>
        </w:rPr>
        <w:t>frac</w:t>
      </w:r>
      <w:proofErr w:type="spellEnd"/>
      <w:r w:rsidRPr="00CC79E0">
        <w:rPr>
          <w:rFonts w:ascii="Arial" w:hAnsi="Arial" w:cs="Arial"/>
          <w:sz w:val="24"/>
        </w:rPr>
        <w:t>{1}{R_2}+\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eqn:Parallelschaltung</w:t>
      </w:r>
      <w:proofErr w:type="spellEnd"/>
      <w:r w:rsidRPr="00CC79E0">
        <w:rPr>
          <w:rFonts w:ascii="Arial" w:hAnsi="Arial" w:cs="Arial"/>
          <w:sz w:val="24"/>
        </w:rPr>
        <w:t xml:space="preserve"> von mehreren Widerständen}</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Zudem ist bei parallelgeschalteten Widerständen zu beachten, dass die Spannung, </w:t>
      </w:r>
      <w:r w:rsidRPr="00CC79E0">
        <w:rPr>
          <w:rFonts w:ascii="Arial" w:hAnsi="Arial" w:cs="Arial"/>
          <w:sz w:val="24"/>
        </w:rPr>
        <w:lastRenderedPageBreak/>
        <w:t>welche über den Widerständen abfällt gleich bleibt und diese Art der Verschaltung zu einer Reduktion des Stroms führt. Um den gesamten Strom über den Widerständen zu berechnen, kann folgende Formel angewandt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 = \</w:t>
      </w:r>
      <w:proofErr w:type="spellStart"/>
      <w:r w:rsidRPr="00CC79E0">
        <w:rPr>
          <w:rFonts w:ascii="Arial" w:hAnsi="Arial" w:cs="Arial"/>
          <w:sz w:val="24"/>
        </w:rPr>
        <w:t>frac</w:t>
      </w:r>
      <w:proofErr w:type="spellEnd"/>
      <w:r w:rsidRPr="00CC79E0">
        <w:rPr>
          <w:rFonts w:ascii="Arial" w:hAnsi="Arial" w:cs="Arial"/>
          <w:sz w:val="24"/>
        </w:rPr>
        <w:t>{U}{R_{\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eqn:Gesamtstrom</w:t>
      </w:r>
      <w:proofErr w:type="spellEnd"/>
      <w:r w:rsidRPr="00CC79E0">
        <w:rPr>
          <w:rFonts w:ascii="Arial" w:hAnsi="Arial" w:cs="Arial"/>
          <w:sz w:val="24"/>
        </w:rPr>
        <w:t xml:space="preserve"> Parallelschaltung}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Bei einer Reihenschaltung von Widerständen ist die Berechnung deutlich einfacher, da sich diese lediglich addieren. Somit können beliebig viele Widerstände in Reihe geschaltet werden, um den </w:t>
      </w:r>
      <w:r w:rsidR="00796593">
        <w:rPr>
          <w:rFonts w:ascii="Arial" w:hAnsi="Arial" w:cs="Arial"/>
          <w:sz w:val="24"/>
        </w:rPr>
        <w:t>Gesamtwiederstand</w:t>
      </w:r>
      <w:r w:rsidRPr="00CC79E0">
        <w:rPr>
          <w:rFonts w:ascii="Arial" w:hAnsi="Arial" w:cs="Arial"/>
          <w:sz w:val="24"/>
        </w:rPr>
        <w:t xml:space="preserve"> zu erhöhen.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R_{\</w:t>
      </w:r>
      <w:proofErr w:type="spellStart"/>
      <w:r w:rsidRPr="00CC79E0">
        <w:rPr>
          <w:rFonts w:ascii="Arial" w:hAnsi="Arial" w:cs="Arial"/>
          <w:sz w:val="24"/>
        </w:rPr>
        <w:t>text</w:t>
      </w:r>
      <w:proofErr w:type="spellEnd"/>
      <w:r w:rsidRPr="00CC79E0">
        <w:rPr>
          <w:rFonts w:ascii="Arial" w:hAnsi="Arial" w:cs="Arial"/>
          <w:sz w:val="24"/>
        </w:rPr>
        <w:t>{</w:t>
      </w:r>
      <w:proofErr w:type="spellStart"/>
      <w:r w:rsidRPr="00CC79E0">
        <w:rPr>
          <w:rFonts w:ascii="Arial" w:hAnsi="Arial" w:cs="Arial"/>
          <w:sz w:val="24"/>
        </w:rPr>
        <w:t>ges</w:t>
      </w:r>
      <w:proofErr w:type="spellEnd"/>
      <w:r w:rsidRPr="00CC79E0">
        <w:rPr>
          <w:rFonts w:ascii="Arial" w:hAnsi="Arial" w:cs="Arial"/>
          <w:sz w:val="24"/>
        </w:rPr>
        <w:t>}}=R_1+R_2+\</w:t>
      </w:r>
      <w:proofErr w:type="spellStart"/>
      <w:r w:rsidRPr="00CC79E0">
        <w:rPr>
          <w:rFonts w:ascii="Arial" w:hAnsi="Arial" w:cs="Arial"/>
          <w:sz w:val="24"/>
        </w:rPr>
        <w:t>dots</w:t>
      </w:r>
      <w:proofErr w:type="spellEnd"/>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eqn:Widerstand</w:t>
      </w:r>
      <w:proofErr w:type="spellEnd"/>
      <w:r w:rsidRPr="00CC79E0">
        <w:rPr>
          <w:rFonts w:ascii="Arial" w:hAnsi="Arial" w:cs="Arial"/>
          <w:sz w:val="24"/>
        </w:rPr>
        <w:t xml:space="preserve"> Reihenschaltung}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Allerdings ist bei einer Reihenschaltung zu beachten, dass eine Reduktion der Spannung über den Widerständen stattfindet, weshalb dieser Typ Verschaltung angewandt wird bei Verbrauchern, die eine geringere Spannung benötigen, als die anliegende. Zudem ist es möglich beide Typen der Verschaltung zu kombinieren. Hierbei ist dann jeweils zu beachten, welche der Formeln angewandt werden muss, da beide Typen vorhanden sind. Wichtig dabei zu beachten ist, dass das Schaltbild in einzelnen Teilschritten berechnet wird und </w:t>
      </w:r>
      <w:r w:rsidR="00796593">
        <w:rPr>
          <w:rStyle w:val="Kommentarzeichen"/>
        </w:rPr>
        <w:commentReference w:id="1"/>
      </w:r>
      <w:r w:rsidRPr="00CC79E0">
        <w:rPr>
          <w:rFonts w:ascii="Arial" w:hAnsi="Arial" w:cs="Arial"/>
          <w:sz w:val="24"/>
        </w:rPr>
        <w:t>die beiden Formeln für die Reihen- und Parallelschaltung nicht vermischt</w:t>
      </w:r>
      <w:r w:rsidR="00796593">
        <w:rPr>
          <w:rFonts w:ascii="Arial" w:hAnsi="Arial" w:cs="Arial"/>
          <w:sz w:val="24"/>
        </w:rPr>
        <w:t xml:space="preserve"> werden</w:t>
      </w:r>
      <w:r w:rsidRPr="00CC79E0">
        <w:rPr>
          <w:rFonts w:ascii="Arial" w:hAnsi="Arial" w:cs="Arial"/>
          <w:sz w:val="24"/>
        </w:rPr>
        <w:t xml:space="preserve">. Allgemein gilt, dass von innen nach außen </w:t>
      </w:r>
      <w:r w:rsidR="00D53D4D">
        <w:rPr>
          <w:rFonts w:ascii="Arial" w:hAnsi="Arial" w:cs="Arial"/>
          <w:sz w:val="24"/>
        </w:rPr>
        <w:t>ge</w:t>
      </w:r>
      <w:r w:rsidRPr="00CC79E0">
        <w:rPr>
          <w:rFonts w:ascii="Arial" w:hAnsi="Arial" w:cs="Arial"/>
          <w:sz w:val="24"/>
        </w:rPr>
        <w:t xml:space="preserve">rechnet </w:t>
      </w:r>
      <w:r w:rsidR="00D53D4D">
        <w:rPr>
          <w:rFonts w:ascii="Arial" w:hAnsi="Arial" w:cs="Arial"/>
          <w:sz w:val="24"/>
        </w:rPr>
        <w:t xml:space="preserve">wird. </w:t>
      </w:r>
      <w:r w:rsidRPr="00CC79E0">
        <w:rPr>
          <w:rFonts w:ascii="Arial" w:hAnsi="Arial" w:cs="Arial"/>
          <w:sz w:val="24"/>
        </w:rPr>
        <w:t>Im folgenden Beispiel wird eine solche Schaltung nochmals genauer erläutert.</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figure</w:t>
      </w:r>
      <w:proofErr w:type="spellEnd"/>
      <w:r w:rsidRPr="00CC79E0">
        <w:rPr>
          <w:rFonts w:ascii="Arial" w:hAnsi="Arial" w:cs="Arial"/>
          <w:sz w:val="24"/>
        </w:rPr>
        <w:t>}[</w:t>
      </w:r>
      <w:proofErr w:type="spellStart"/>
      <w:r w:rsidRPr="00CC79E0">
        <w:rPr>
          <w:rFonts w:ascii="Arial" w:hAnsi="Arial" w:cs="Arial"/>
          <w:sz w:val="24"/>
        </w:rPr>
        <w:t>hbt</w:t>
      </w:r>
      <w:proofErr w:type="spellEnd"/>
      <w:r w:rsidRPr="00CC79E0">
        <w:rPr>
          <w:rFonts w:ascii="Arial" w:hAnsi="Arial" w:cs="Arial"/>
          <w:sz w:val="24"/>
        </w:rPr>
        <w:t>]</w:t>
      </w:r>
      <w:r w:rsidR="00D53D4D">
        <w:rPr>
          <w:rFonts w:ascii="Arial" w:hAnsi="Arial" w:cs="Arial"/>
          <w:sz w:val="24"/>
        </w:rPr>
        <w:t xml:space="preserve"> </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centering</w:t>
      </w:r>
      <w:proofErr w:type="spellEnd"/>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includegraphics</w:t>
      </w:r>
      <w:proofErr w:type="spellEnd"/>
      <w:r w:rsidRPr="00CC79E0">
        <w:rPr>
          <w:rFonts w:ascii="Arial" w:hAnsi="Arial" w:cs="Arial"/>
          <w:sz w:val="24"/>
        </w:rPr>
        <w:t>[</w:t>
      </w:r>
      <w:proofErr w:type="spellStart"/>
      <w:r w:rsidRPr="00CC79E0">
        <w:rPr>
          <w:rFonts w:ascii="Arial" w:hAnsi="Arial" w:cs="Arial"/>
          <w:sz w:val="24"/>
        </w:rPr>
        <w:t>width</w:t>
      </w:r>
      <w:proofErr w:type="spellEnd"/>
      <w:r w:rsidRPr="00CC79E0">
        <w:rPr>
          <w:rFonts w:ascii="Arial" w:hAnsi="Arial" w:cs="Arial"/>
          <w:sz w:val="24"/>
        </w:rPr>
        <w:t>=0.8\</w:t>
      </w:r>
      <w:proofErr w:type="spellStart"/>
      <w:r w:rsidRPr="00CC79E0">
        <w:rPr>
          <w:rFonts w:ascii="Arial" w:hAnsi="Arial" w:cs="Arial"/>
          <w:sz w:val="24"/>
        </w:rPr>
        <w:t>linewidth</w:t>
      </w:r>
      <w:proofErr w:type="spellEnd"/>
      <w:r w:rsidRPr="00CC79E0">
        <w:rPr>
          <w:rFonts w:ascii="Arial" w:hAnsi="Arial" w:cs="Arial"/>
          <w:sz w:val="24"/>
        </w:rPr>
        <w:t>]{</w:t>
      </w:r>
      <w:proofErr w:type="spellStart"/>
      <w:r w:rsidRPr="00CC79E0">
        <w:rPr>
          <w:rFonts w:ascii="Arial" w:hAnsi="Arial" w:cs="Arial"/>
          <w:sz w:val="24"/>
        </w:rPr>
        <w:t>images</w:t>
      </w:r>
      <w:proofErr w:type="spellEnd"/>
      <w:r w:rsidRPr="00CC79E0">
        <w:rPr>
          <w:rFonts w:ascii="Arial" w:hAnsi="Arial" w:cs="Arial"/>
          <w:sz w:val="24"/>
        </w:rPr>
        <w:t>/Gemischte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caption</w:t>
      </w:r>
      <w:proofErr w:type="spellEnd"/>
      <w:r w:rsidRPr="00CC79E0">
        <w:rPr>
          <w:rFonts w:ascii="Arial" w:hAnsi="Arial" w:cs="Arial"/>
          <w:sz w:val="24"/>
        </w:rPr>
        <w:t>[Gemischte Schaltung]{Gemischte Schaltung}</w:t>
      </w:r>
      <w:r>
        <w:rPr>
          <w:rFonts w:ascii="Arial" w:hAnsi="Arial" w:cs="Arial"/>
          <w:sz w:val="24"/>
        </w:rPr>
        <w:br/>
      </w:r>
      <w:r w:rsidRPr="00CC79E0">
        <w:rPr>
          <w:rFonts w:ascii="Arial" w:hAnsi="Arial" w:cs="Arial"/>
          <w:sz w:val="24"/>
        </w:rPr>
        <w:t xml:space="preserve">    \</w:t>
      </w:r>
      <w:proofErr w:type="spellStart"/>
      <w:r w:rsidRPr="00CC79E0">
        <w:rPr>
          <w:rFonts w:ascii="Arial" w:hAnsi="Arial" w:cs="Arial"/>
          <w:sz w:val="24"/>
        </w:rPr>
        <w:t>label</w:t>
      </w:r>
      <w:proofErr w:type="spellEnd"/>
      <w:r w:rsidRPr="00CC79E0">
        <w:rPr>
          <w:rFonts w:ascii="Arial" w:hAnsi="Arial" w:cs="Arial"/>
          <w:sz w:val="24"/>
        </w:rPr>
        <w:t>{</w:t>
      </w:r>
      <w:proofErr w:type="spellStart"/>
      <w:r w:rsidRPr="00CC79E0">
        <w:rPr>
          <w:rFonts w:ascii="Arial" w:hAnsi="Arial" w:cs="Arial"/>
          <w:sz w:val="24"/>
        </w:rPr>
        <w:t>fig:Gemischte</w:t>
      </w:r>
      <w:proofErr w:type="spellEnd"/>
      <w:r w:rsidRPr="00CC79E0">
        <w:rPr>
          <w:rFonts w:ascii="Arial" w:hAnsi="Arial" w:cs="Arial"/>
          <w:sz w:val="24"/>
        </w:rPr>
        <w:t xml:space="preserve"> Schaltung}</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figure</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\\Hier ist es wichtig zuerst die Parallelschaltung zwischen $R_2$ und $R_3$ zu berechnen, um einen Gesamtwiderstand zu </w:t>
      </w:r>
      <w:r w:rsidR="00A87E19">
        <w:rPr>
          <w:rFonts w:ascii="Arial" w:hAnsi="Arial" w:cs="Arial"/>
          <w:sz w:val="24"/>
        </w:rPr>
        <w:t>erhalten</w:t>
      </w:r>
      <w:r w:rsidRPr="00CC79E0">
        <w:rPr>
          <w:rFonts w:ascii="Arial" w:hAnsi="Arial" w:cs="Arial"/>
          <w:sz w:val="24"/>
        </w:rPr>
        <w:t>. Mit Hilfe dieses Gesamtwiderstandes kann nun die Reihenschaltung zwischen $R</w:t>
      </w:r>
      <w:proofErr w:type="gramStart"/>
      <w:r w:rsidRPr="00CC79E0">
        <w:rPr>
          <w:rFonts w:ascii="Arial" w:hAnsi="Arial" w:cs="Arial"/>
          <w:sz w:val="24"/>
        </w:rPr>
        <w:t>_{</w:t>
      </w:r>
      <w:proofErr w:type="gramEnd"/>
      <w:r w:rsidRPr="00CC79E0">
        <w:rPr>
          <w:rFonts w:ascii="Arial" w:hAnsi="Arial" w:cs="Arial"/>
          <w:sz w:val="24"/>
        </w:rPr>
        <w:t xml:space="preserve">2,3}$ und $R_1$ berechnet werden. Schließlich </w:t>
      </w:r>
      <w:r w:rsidR="00A87E19">
        <w:rPr>
          <w:rFonts w:ascii="Arial" w:hAnsi="Arial" w:cs="Arial"/>
          <w:sz w:val="24"/>
        </w:rPr>
        <w:t xml:space="preserve">wird ein Gesamtwiderstand erhalten </w:t>
      </w:r>
      <w:r w:rsidRPr="00CC79E0">
        <w:rPr>
          <w:rFonts w:ascii="Arial" w:hAnsi="Arial" w:cs="Arial"/>
          <w:sz w:val="24"/>
        </w:rPr>
        <w:t>über dem die angelegte Spannung abfällt.\\</w:t>
      </w:r>
      <w:r w:rsidR="00B724EE">
        <w:rPr>
          <w:rFonts w:ascii="Arial" w:hAnsi="Arial" w:cs="Arial"/>
          <w:sz w:val="24"/>
        </w:rPr>
        <w:br/>
      </w:r>
      <w:r w:rsidRPr="00CC79E0">
        <w:rPr>
          <w:rFonts w:ascii="Arial" w:hAnsi="Arial" w:cs="Arial"/>
          <w:sz w:val="24"/>
        </w:rPr>
        <w:t xml:space="preserve">Eine weitere wichtige Formel zur Berechnung von Gleichstromkreisen, ist die Knotenregel. Diese findet sich auch im 1. </w:t>
      </w:r>
      <w:proofErr w:type="spellStart"/>
      <w:r w:rsidRPr="00CC79E0">
        <w:rPr>
          <w:rFonts w:ascii="Arial" w:hAnsi="Arial" w:cs="Arial"/>
          <w:sz w:val="24"/>
        </w:rPr>
        <w:t>Kirchhoffschen</w:t>
      </w:r>
      <w:proofErr w:type="spellEnd"/>
      <w:r w:rsidRPr="00CC79E0">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I_1+I_2+I_3=I_4+I_5</w:t>
      </w:r>
      <w:r>
        <w:rPr>
          <w:rFonts w:ascii="Arial" w:hAnsi="Arial" w:cs="Arial"/>
          <w:sz w:val="24"/>
        </w:rPr>
        <w:br/>
      </w:r>
      <w:r w:rsidRPr="00CC79E0">
        <w:rPr>
          <w:rFonts w:ascii="Arial" w:hAnsi="Arial" w:cs="Arial"/>
          <w:sz w:val="24"/>
        </w:rPr>
        <w:t>\</w:t>
      </w:r>
      <w:proofErr w:type="spellStart"/>
      <w:r w:rsidRPr="00CC79E0">
        <w:rPr>
          <w:rFonts w:ascii="Arial" w:hAnsi="Arial" w:cs="Arial"/>
          <w:sz w:val="24"/>
        </w:rPr>
        <w:t>label</w:t>
      </w:r>
      <w:proofErr w:type="spellEnd"/>
      <w:r w:rsidRPr="00CC79E0">
        <w:rPr>
          <w:rFonts w:ascii="Arial" w:hAnsi="Arial" w:cs="Arial"/>
          <w:sz w:val="24"/>
        </w:rPr>
        <w:t xml:space="preserve">{eqn:1.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Gibt es allerdings noch eine unbekannte Variable, dann kann die Schaltung nicht alleinig mit der Knotenregel berechnet werden, sondern benötigt zusätzlich die </w:t>
      </w:r>
      <w:r w:rsidRPr="00CC79E0">
        <w:rPr>
          <w:rFonts w:ascii="Arial" w:hAnsi="Arial" w:cs="Arial"/>
          <w:sz w:val="24"/>
        </w:rPr>
        <w:lastRenderedPageBreak/>
        <w:t xml:space="preserve">Anwendung des 2. </w:t>
      </w:r>
      <w:proofErr w:type="spellStart"/>
      <w:r w:rsidRPr="00CC79E0">
        <w:rPr>
          <w:rFonts w:ascii="Arial" w:hAnsi="Arial" w:cs="Arial"/>
          <w:sz w:val="24"/>
        </w:rPr>
        <w:t>Kirchhoffschen</w:t>
      </w:r>
      <w:proofErr w:type="spellEnd"/>
      <w:r w:rsidRPr="00CC79E0">
        <w:rPr>
          <w:rFonts w:ascii="Arial" w:hAnsi="Arial" w:cs="Arial"/>
          <w:sz w:val="24"/>
        </w:rPr>
        <w:t xml:space="preserve"> Gesetzes, der Maschenregel. Diese Regel besagt, dass alle Spannungen in einer Masche, </w:t>
      </w:r>
      <w:r w:rsidR="00EB3D75">
        <w:rPr>
          <w:rFonts w:ascii="Arial" w:hAnsi="Arial" w:cs="Arial"/>
          <w:sz w:val="24"/>
        </w:rPr>
        <w:t xml:space="preserve">das </w:t>
      </w:r>
      <w:r w:rsidRPr="00CC79E0">
        <w:rPr>
          <w:rFonts w:ascii="Arial" w:hAnsi="Arial" w:cs="Arial"/>
          <w:sz w:val="24"/>
        </w:rPr>
        <w:t>heißt in einem geschlossenen Stromkreis von Widerständen, Spannungsquellen, etc. in Summe Null ergeben. In Kombination mit der Knotenregel kann nun fast jedes einfachere Problem in einem Gleichstromkreis gelöst werden.</w:t>
      </w:r>
      <w:r>
        <w:rPr>
          <w:rFonts w:ascii="Arial" w:hAnsi="Arial" w:cs="Arial"/>
          <w:sz w:val="24"/>
        </w:rPr>
        <w:br/>
      </w:r>
      <w:r w:rsidRPr="00CC79E0">
        <w:rPr>
          <w:rFonts w:ascii="Arial" w:hAnsi="Arial" w:cs="Arial"/>
          <w:sz w:val="24"/>
        </w:rPr>
        <w:t>\</w:t>
      </w:r>
      <w:proofErr w:type="spellStart"/>
      <w:r w:rsidRPr="00CC79E0">
        <w:rPr>
          <w:rFonts w:ascii="Arial" w:hAnsi="Arial" w:cs="Arial"/>
          <w:sz w:val="24"/>
        </w:rPr>
        <w:t>begin</w:t>
      </w:r>
      <w:proofErr w:type="spellEnd"/>
      <w:r w:rsidRPr="00CC79E0">
        <w:rPr>
          <w:rFonts w:ascii="Arial" w:hAnsi="Arial" w:cs="Arial"/>
          <w:sz w:val="24"/>
        </w:rPr>
        <w:t>{</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U_1+U_2+U_3-U_4-U_5=0</w:t>
      </w:r>
    </w:p>
    <w:p w14:paraId="70EBBE21" w14:textId="7F76EE65" w:rsidR="00CC79E0"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label</w:t>
      </w:r>
      <w:proofErr w:type="spellEnd"/>
      <w:r w:rsidRPr="00CC79E0">
        <w:rPr>
          <w:rFonts w:ascii="Arial" w:hAnsi="Arial" w:cs="Arial"/>
          <w:sz w:val="24"/>
        </w:rPr>
        <w:t>{</w:t>
      </w:r>
      <w:proofErr w:type="gramEnd"/>
      <w:r w:rsidRPr="00CC79E0">
        <w:rPr>
          <w:rFonts w:ascii="Arial" w:hAnsi="Arial" w:cs="Arial"/>
          <w:sz w:val="24"/>
        </w:rPr>
        <w:t xml:space="preserve">eqn:2. </w:t>
      </w:r>
      <w:proofErr w:type="spellStart"/>
      <w:r w:rsidRPr="00CC79E0">
        <w:rPr>
          <w:rFonts w:ascii="Arial" w:hAnsi="Arial" w:cs="Arial"/>
          <w:sz w:val="24"/>
        </w:rPr>
        <w:t>Kirchhoffsches</w:t>
      </w:r>
      <w:proofErr w:type="spellEnd"/>
      <w:r w:rsidRPr="00CC79E0">
        <w:rPr>
          <w:rFonts w:ascii="Arial" w:hAnsi="Arial" w:cs="Arial"/>
          <w:sz w:val="24"/>
        </w:rPr>
        <w:t xml:space="preserve"> Gesetz}</w:t>
      </w:r>
      <w:r>
        <w:rPr>
          <w:rFonts w:ascii="Arial" w:hAnsi="Arial" w:cs="Arial"/>
          <w:sz w:val="24"/>
        </w:rPr>
        <w:br/>
      </w:r>
      <w:r w:rsidRPr="00CC79E0">
        <w:rPr>
          <w:rFonts w:ascii="Arial" w:hAnsi="Arial" w:cs="Arial"/>
          <w:sz w:val="24"/>
        </w:rPr>
        <w:t>\end{</w:t>
      </w:r>
      <w:proofErr w:type="spellStart"/>
      <w:r w:rsidRPr="00CC79E0">
        <w:rPr>
          <w:rFonts w:ascii="Arial" w:hAnsi="Arial" w:cs="Arial"/>
          <w:sz w:val="24"/>
        </w:rPr>
        <w:t>equation</w:t>
      </w:r>
      <w:proofErr w:type="spellEnd"/>
      <w:r w:rsidRPr="00CC79E0">
        <w:rPr>
          <w:rFonts w:ascii="Arial" w:hAnsi="Arial" w:cs="Arial"/>
          <w:sz w:val="24"/>
        </w:rPr>
        <w:t>}</w:t>
      </w:r>
      <w:r>
        <w:rPr>
          <w:rFonts w:ascii="Arial" w:hAnsi="Arial" w:cs="Arial"/>
          <w:sz w:val="24"/>
        </w:rPr>
        <w:br/>
      </w:r>
      <w:r w:rsidRPr="00CC79E0">
        <w:rPr>
          <w:rFonts w:ascii="Arial" w:hAnsi="Arial" w:cs="Arial"/>
          <w:sz w:val="24"/>
        </w:rPr>
        <w:t>Dieses Verhalten von Widerständen in Bezug auf Strom und Spannung kann durch einfache Versuche nachgewiesen werden. Einer dieser Versuche wäre \</w:t>
      </w:r>
      <w:proofErr w:type="spellStart"/>
      <w:r w:rsidRPr="00CC79E0">
        <w:rPr>
          <w:rFonts w:ascii="Arial" w:hAnsi="Arial" w:cs="Arial"/>
          <w:sz w:val="24"/>
        </w:rPr>
        <w:t>zB</w:t>
      </w:r>
      <w:proofErr w:type="spellEnd"/>
      <w:r w:rsidRPr="00CC79E0">
        <w:rPr>
          <w:rFonts w:ascii="Arial" w:hAnsi="Arial" w:cs="Arial"/>
          <w:sz w:val="24"/>
        </w:rPr>
        <w:t>, dass man einen einfachen Stromkreis aufbaut, der einen Widerstand und einen Verbraucher \</w:t>
      </w:r>
      <w:proofErr w:type="spellStart"/>
      <w:r w:rsidRPr="00CC79E0">
        <w:rPr>
          <w:rFonts w:ascii="Arial" w:hAnsi="Arial" w:cs="Arial"/>
          <w:sz w:val="24"/>
        </w:rPr>
        <w:t>zB</w:t>
      </w:r>
      <w:proofErr w:type="spellEnd"/>
      <w:r w:rsidRPr="00CC79E0">
        <w:rPr>
          <w:rFonts w:ascii="Arial" w:hAnsi="Arial" w:cs="Arial"/>
          <w:sz w:val="24"/>
        </w:rPr>
        <w:t xml:space="preserve"> eine Glühbirne beinhaltet. Variiert nun mit der Größe des Widerstandes, kann bei gleichbleibender Spannung fest</w:t>
      </w:r>
      <w:r w:rsidR="00DD266A">
        <w:rPr>
          <w:rFonts w:ascii="Arial" w:hAnsi="Arial" w:cs="Arial"/>
          <w:sz w:val="24"/>
        </w:rPr>
        <w:t>ge</w:t>
      </w:r>
      <w:r w:rsidRPr="00CC79E0">
        <w:rPr>
          <w:rFonts w:ascii="Arial" w:hAnsi="Arial" w:cs="Arial"/>
          <w:sz w:val="24"/>
        </w:rPr>
        <w:t>stel</w:t>
      </w:r>
      <w:r w:rsidR="00DD266A">
        <w:rPr>
          <w:rFonts w:ascii="Arial" w:hAnsi="Arial" w:cs="Arial"/>
          <w:sz w:val="24"/>
        </w:rPr>
        <w:t xml:space="preserve">lt </w:t>
      </w:r>
      <w:proofErr w:type="gramStart"/>
      <w:r w:rsidR="00DD266A">
        <w:rPr>
          <w:rFonts w:ascii="Arial" w:hAnsi="Arial" w:cs="Arial"/>
          <w:sz w:val="24"/>
        </w:rPr>
        <w:t xml:space="preserve">werden </w:t>
      </w:r>
      <w:r w:rsidRPr="00CC79E0">
        <w:rPr>
          <w:rFonts w:ascii="Arial" w:hAnsi="Arial" w:cs="Arial"/>
          <w:sz w:val="24"/>
        </w:rPr>
        <w:t>,</w:t>
      </w:r>
      <w:proofErr w:type="gramEnd"/>
      <w:r w:rsidRPr="00CC79E0">
        <w:rPr>
          <w:rFonts w:ascii="Arial" w:hAnsi="Arial" w:cs="Arial"/>
          <w:sz w:val="24"/>
        </w:rPr>
        <w:t xml:space="preserve"> dass die Glühbirne dunkler wird, je größer der Widerstand wird.\\ Ein weiterer Versuch kann durchgeführt werden, indem man zwei Glühbirnen beim ersten Durchgang in Reihe schaltet und beim zweiten Durchgang parallelschaltet. </w:t>
      </w:r>
      <w:r w:rsidR="00DD266A">
        <w:rPr>
          <w:rFonts w:ascii="Arial" w:hAnsi="Arial" w:cs="Arial"/>
          <w:sz w:val="24"/>
        </w:rPr>
        <w:t>Es konnte</w:t>
      </w:r>
      <w:r w:rsidRPr="00CC79E0">
        <w:rPr>
          <w:rFonts w:ascii="Arial" w:hAnsi="Arial" w:cs="Arial"/>
          <w:sz w:val="24"/>
        </w:rPr>
        <w:t xml:space="preserve"> beobachte</w:t>
      </w:r>
      <w:r w:rsidR="00DD266A">
        <w:rPr>
          <w:rFonts w:ascii="Arial" w:hAnsi="Arial" w:cs="Arial"/>
          <w:sz w:val="24"/>
        </w:rPr>
        <w:t>t werden</w:t>
      </w:r>
      <w:r w:rsidRPr="00CC79E0">
        <w:rPr>
          <w:rFonts w:ascii="Arial" w:hAnsi="Arial" w:cs="Arial"/>
          <w:sz w:val="24"/>
        </w:rPr>
        <w:t xml:space="preserve">, dass die Glühbirnen bei der Parallelschaltung heller </w:t>
      </w:r>
      <w:proofErr w:type="gramStart"/>
      <w:r w:rsidRPr="00CC79E0">
        <w:rPr>
          <w:rFonts w:ascii="Arial" w:hAnsi="Arial" w:cs="Arial"/>
          <w:sz w:val="24"/>
        </w:rPr>
        <w:t>leucht</w:t>
      </w:r>
      <w:r w:rsidR="00DD266A">
        <w:rPr>
          <w:rFonts w:ascii="Arial" w:hAnsi="Arial" w:cs="Arial"/>
          <w:sz w:val="24"/>
        </w:rPr>
        <w:t>et</w:t>
      </w:r>
      <w:proofErr w:type="gramEnd"/>
      <w:r w:rsidRPr="00CC79E0">
        <w:rPr>
          <w:rFonts w:ascii="Arial" w:hAnsi="Arial" w:cs="Arial"/>
          <w:sz w:val="24"/>
        </w:rPr>
        <w:t>,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sinkt lediglich der Strom an jeder Glühbirne. \</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 xml:space="preserve">Hufschmid.2021}\\\\ </w:t>
      </w:r>
      <w:r>
        <w:rPr>
          <w:rFonts w:ascii="Arial" w:hAnsi="Arial" w:cs="Arial"/>
          <w:sz w:val="24"/>
        </w:rPr>
        <w:br/>
      </w:r>
      <w:r w:rsidRPr="00CC79E0">
        <w:rPr>
          <w:rFonts w:ascii="Arial" w:hAnsi="Arial" w:cs="Arial"/>
          <w:sz w:val="24"/>
        </w:rPr>
        <w:t>Das nächste Thema im Bereich Elektrotechnik ist der Wechselstrom bzw. Drehstrom. Diese Art des Stroms 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 Dazu werden Sie immer zu den aktuellen Sicherheitsstandards informiert und werden gegebenenfalls nachgeschult, \</w:t>
      </w:r>
      <w:proofErr w:type="spellStart"/>
      <w:r w:rsidRPr="00CC79E0">
        <w:rPr>
          <w:rFonts w:ascii="Arial" w:hAnsi="Arial" w:cs="Arial"/>
          <w:sz w:val="24"/>
        </w:rPr>
        <w:t>zB</w:t>
      </w:r>
      <w:proofErr w:type="spellEnd"/>
      <w:r w:rsidRPr="00CC79E0">
        <w:rPr>
          <w:rFonts w:ascii="Arial" w:hAnsi="Arial" w:cs="Arial"/>
          <w:sz w:val="24"/>
        </w:rPr>
        <w:t xml:space="preserve"> im Bereich Arbeiten unter Spannung (</w:t>
      </w:r>
      <w:proofErr w:type="spellStart"/>
      <w:r w:rsidRPr="00CC79E0">
        <w:rPr>
          <w:rFonts w:ascii="Arial" w:hAnsi="Arial" w:cs="Arial"/>
          <w:sz w:val="24"/>
        </w:rPr>
        <w:t>AuS</w:t>
      </w:r>
      <w:proofErr w:type="spellEnd"/>
      <w:r w:rsidRPr="00CC79E0">
        <w:rPr>
          <w:rFonts w:ascii="Arial" w:hAnsi="Arial" w:cs="Arial"/>
          <w:sz w:val="24"/>
        </w:rPr>
        <w:t>) für Stromnetz Monteure.</w:t>
      </w:r>
    </w:p>
    <w:p w14:paraId="5838B51A" w14:textId="3EBCB05B" w:rsidR="002F26D7" w:rsidRDefault="00CC79E0" w:rsidP="00CC79E0">
      <w:pPr>
        <w:rPr>
          <w:rFonts w:ascii="Arial" w:hAnsi="Arial" w:cs="Arial"/>
          <w:sz w:val="24"/>
        </w:rPr>
      </w:pPr>
      <w:r w:rsidRPr="00CC79E0">
        <w:rPr>
          <w:rFonts w:ascii="Arial" w:hAnsi="Arial" w:cs="Arial"/>
          <w:sz w:val="24"/>
        </w:rPr>
        <w:t>\</w:t>
      </w:r>
      <w:proofErr w:type="spellStart"/>
      <w:proofErr w:type="gramStart"/>
      <w:r w:rsidRPr="00CC79E0">
        <w:rPr>
          <w:rFonts w:ascii="Arial" w:hAnsi="Arial" w:cs="Arial"/>
          <w:sz w:val="24"/>
        </w:rPr>
        <w:t>paragraph</w:t>
      </w:r>
      <w:proofErr w:type="spellEnd"/>
      <w:r w:rsidRPr="00CC79E0">
        <w:rPr>
          <w:rFonts w:ascii="Arial" w:hAnsi="Arial" w:cs="Arial"/>
          <w:sz w:val="24"/>
        </w:rPr>
        <w:t>{</w:t>
      </w:r>
      <w:proofErr w:type="gramEnd"/>
      <w:r w:rsidRPr="00CC79E0">
        <w:rPr>
          <w:rFonts w:ascii="Arial" w:hAnsi="Arial" w:cs="Arial"/>
          <w:sz w:val="24"/>
        </w:rPr>
        <w:t>Elektroinstallationsschaltungen und Elektrogeräte}\</w:t>
      </w:r>
      <w:proofErr w:type="spellStart"/>
      <w:r w:rsidRPr="00CC79E0">
        <w:rPr>
          <w:rFonts w:ascii="Arial" w:hAnsi="Arial" w:cs="Arial"/>
          <w:sz w:val="24"/>
        </w:rPr>
        <w:t>mbox</w:t>
      </w:r>
      <w:proofErr w:type="spellEnd"/>
      <w:r w:rsidRPr="00CC79E0">
        <w:rPr>
          <w:rFonts w:ascii="Arial" w:hAnsi="Arial" w:cs="Arial"/>
          <w:sz w:val="24"/>
        </w:rPr>
        <w:t>{}\\</w:t>
      </w:r>
      <w:r>
        <w:rPr>
          <w:rFonts w:ascii="Arial" w:hAnsi="Arial" w:cs="Arial"/>
          <w:sz w:val="24"/>
        </w:rPr>
        <w:br/>
      </w:r>
      <w:r w:rsidRPr="00CC79E0">
        <w:rPr>
          <w:rFonts w:ascii="Arial" w:hAnsi="Arial" w:cs="Arial"/>
          <w:sz w:val="24"/>
        </w:rPr>
        <w:t xml:space="preserve">Die Installation der Kabel, </w:t>
      </w:r>
      <w:r>
        <w:rPr>
          <w:rFonts w:ascii="Arial" w:hAnsi="Arial" w:cs="Arial"/>
          <w:sz w:val="24"/>
        </w:rPr>
        <w:br/>
      </w:r>
      <w:r w:rsidRPr="00CC79E0">
        <w:rPr>
          <w:rFonts w:ascii="Arial" w:hAnsi="Arial" w:cs="Arial"/>
          <w:sz w:val="24"/>
        </w:rPr>
        <w:t xml:space="preserve">Lampen, Steckdosen und Lichtschalter werden in der Regel von einem ausgebildeten Elektriker durchgeführt. Hierbei wird meist eine Leitung mit drei oder fünf Adern des Typs NYM-J vom Sicherungskasten aus verlegt und durch Fehlerstromschutzschalter (FI) / Fehlerstrom-Schutzeinrichtungen (RCD) abgesichert. Diese haben die wichtige Aufgabe den Stromfluss zu unterbrechen, </w:t>
      </w:r>
      <w:r w:rsidR="002F26D7">
        <w:rPr>
          <w:rFonts w:ascii="Arial" w:hAnsi="Arial" w:cs="Arial"/>
          <w:sz w:val="24"/>
        </w:rPr>
        <w:t xml:space="preserve">um den Menschen vor einem elektrischen Schlag zu schützen, beispielsweise </w:t>
      </w:r>
      <w:r w:rsidRPr="00CC79E0">
        <w:rPr>
          <w:rFonts w:ascii="Arial" w:hAnsi="Arial" w:cs="Arial"/>
          <w:sz w:val="24"/>
        </w:rPr>
        <w:t xml:space="preserve">einem defekten Haushaltsgerät aus Metall, über den Schutzleiter (PE) abfließt </w:t>
      </w:r>
    </w:p>
    <w:p w14:paraId="55D80A29" w14:textId="417D8E8A" w:rsidR="00CC79E0" w:rsidRPr="00CC79E0" w:rsidRDefault="00CC79E0" w:rsidP="00CC79E0">
      <w:pPr>
        <w:rPr>
          <w:rFonts w:ascii="Arial" w:hAnsi="Arial" w:cs="Arial"/>
          <w:sz w:val="24"/>
        </w:rPr>
      </w:pPr>
      <w:r w:rsidRPr="00CC79E0">
        <w:rPr>
          <w:rFonts w:ascii="Arial" w:hAnsi="Arial" w:cs="Arial"/>
          <w:sz w:val="24"/>
        </w:rPr>
        <w:t xml:space="preserve">Deshalb ist es auch von hoher Relevanz, dass Elektroinstallationsschaltungen von einem ausgebildeten Elektriker installiert werden, um zu gewährleisten, dass alle Kabel ordnungsgemäß angeschlossen wurden. Zusätzlich prüft dieser mit geeichten </w:t>
      </w:r>
      <w:r w:rsidRPr="00CC79E0">
        <w:rPr>
          <w:rFonts w:ascii="Arial" w:hAnsi="Arial" w:cs="Arial"/>
          <w:sz w:val="24"/>
        </w:rPr>
        <w:lastRenderedPageBreak/>
        <w:t>Messgeräten, ob die FIs und/oder RCDs an denen die Steckdosen angeschlossen sind bei den vorgeschriebenen Werten auslösen.\\</w:t>
      </w:r>
    </w:p>
    <w:p w14:paraId="2E0B92E3" w14:textId="0552536F" w:rsidR="00CC79E0" w:rsidRDefault="00CC79E0">
      <w:pPr>
        <w:rPr>
          <w:rFonts w:ascii="Arial" w:hAnsi="Arial" w:cs="Arial"/>
          <w:sz w:val="24"/>
        </w:rPr>
      </w:pPr>
      <w:r w:rsidRPr="00CC79E0">
        <w:rPr>
          <w:rFonts w:ascii="Arial" w:hAnsi="Arial" w:cs="Arial"/>
          <w:sz w:val="24"/>
        </w:rPr>
        <w:t>Beim Bau von Elektrogeräten oder Verlängerungsleitungen ist es ebenfalls wichtig diese vor Verkauf und Inbetriebnahme zu prüfen</w:t>
      </w:r>
      <w:r w:rsidR="00E94A8F">
        <w:rPr>
          <w:rFonts w:ascii="Arial" w:hAnsi="Arial" w:cs="Arial"/>
          <w:sz w:val="24"/>
        </w:rPr>
        <w:t xml:space="preserve">, </w:t>
      </w:r>
      <w:r w:rsidRPr="00CC79E0">
        <w:rPr>
          <w:rFonts w:ascii="Arial" w:hAnsi="Arial" w:cs="Arial"/>
          <w:sz w:val="24"/>
        </w:rPr>
        <w:t>ob alle Bauteile nach der Produktion intakt sind. Hier muss zuerst eine Sichtkontrolle auf Beschädigung nach Protokoll durchgeführt werden, da Haushaltsgeräte keine FIs oder RCDs verbaut haben. Anschließend werden die Geräte an ihren Steckern mit Messgeräten gemessen, um festzustellen ob sie alle Grenzwerte einhalten. Hierbei wird vor allem auf den Isolationswiderstand, die Fehlerschleifenimpedanz und die Auslösezeit geachtet.\\</w:t>
      </w:r>
      <w:r>
        <w:rPr>
          <w:rFonts w:ascii="Arial" w:hAnsi="Arial" w:cs="Arial"/>
          <w:sz w:val="24"/>
        </w:rPr>
        <w:br/>
      </w:r>
      <w:r w:rsidR="006B542B">
        <w:rPr>
          <w:rStyle w:val="Kommentarzeichen"/>
        </w:rPr>
        <w:commentReference w:id="2"/>
      </w:r>
      <w:r w:rsidR="006B542B">
        <w:rPr>
          <w:rFonts w:ascii="Arial" w:hAnsi="Arial" w:cs="Arial"/>
          <w:sz w:val="24"/>
        </w:rPr>
        <w:t xml:space="preserve">Die </w:t>
      </w:r>
      <w:r w:rsidRPr="00CC79E0">
        <w:rPr>
          <w:rFonts w:ascii="Arial" w:hAnsi="Arial" w:cs="Arial"/>
          <w:sz w:val="24"/>
        </w:rPr>
        <w:t xml:space="preserve">Auslösezeit </w:t>
      </w:r>
      <w:r w:rsidR="006B542B">
        <w:rPr>
          <w:rFonts w:ascii="Arial" w:hAnsi="Arial" w:cs="Arial"/>
          <w:sz w:val="24"/>
        </w:rPr>
        <w:t xml:space="preserve">wird </w:t>
      </w:r>
      <w:r w:rsidRPr="00CC79E0">
        <w:rPr>
          <w:rFonts w:ascii="Arial" w:hAnsi="Arial" w:cs="Arial"/>
          <w:sz w:val="24"/>
        </w:rPr>
        <w:t>gemessen, um zu prüfen, ob der RCD</w:t>
      </w:r>
      <w:r w:rsidR="006B542B">
        <w:rPr>
          <w:rFonts w:ascii="Arial" w:hAnsi="Arial" w:cs="Arial"/>
          <w:sz w:val="24"/>
        </w:rPr>
        <w:t xml:space="preserve"> </w:t>
      </w:r>
      <w:r w:rsidRPr="00CC79E0">
        <w:rPr>
          <w:rFonts w:ascii="Arial" w:hAnsi="Arial" w:cs="Arial"/>
          <w:sz w:val="24"/>
        </w:rPr>
        <w:t>bei einem möglichen</w:t>
      </w:r>
      <w:r w:rsidR="001B088F">
        <w:rPr>
          <w:rFonts w:ascii="Arial" w:hAnsi="Arial" w:cs="Arial"/>
          <w:sz w:val="24"/>
        </w:rPr>
        <w:t xml:space="preserve"> </w:t>
      </w:r>
      <w:r w:rsidRPr="00CC79E0">
        <w:rPr>
          <w:rFonts w:ascii="Arial" w:hAnsi="Arial" w:cs="Arial"/>
          <w:sz w:val="24"/>
        </w:rPr>
        <w:t xml:space="preserve">Fehlerstrom </w:t>
      </w:r>
      <w:r w:rsidR="001B088F">
        <w:rPr>
          <w:rFonts w:ascii="Arial" w:hAnsi="Arial" w:cs="Arial"/>
          <w:sz w:val="24"/>
        </w:rPr>
        <w:t>in eine</w:t>
      </w:r>
      <w:r w:rsidR="005C44D9">
        <w:rPr>
          <w:rFonts w:ascii="Arial" w:hAnsi="Arial" w:cs="Arial"/>
          <w:sz w:val="24"/>
        </w:rPr>
        <w:t>r</w:t>
      </w:r>
      <w:r w:rsidR="001B088F">
        <w:rPr>
          <w:rFonts w:ascii="Arial" w:hAnsi="Arial" w:cs="Arial"/>
          <w:sz w:val="24"/>
        </w:rPr>
        <w:t xml:space="preserve"> festgelegten Zeitspanne</w:t>
      </w:r>
      <w:r w:rsidR="001B088F" w:rsidRPr="00CC79E0">
        <w:rPr>
          <w:rFonts w:ascii="Arial" w:hAnsi="Arial" w:cs="Arial"/>
          <w:sz w:val="24"/>
        </w:rPr>
        <w:t xml:space="preserve"> </w:t>
      </w:r>
      <w:r w:rsidRPr="00CC79E0">
        <w:rPr>
          <w:rFonts w:ascii="Arial" w:hAnsi="Arial" w:cs="Arial"/>
          <w:sz w:val="24"/>
        </w:rPr>
        <w:t>auslöst.</w:t>
      </w:r>
      <w:r>
        <w:rPr>
          <w:rFonts w:ascii="Arial" w:hAnsi="Arial" w:cs="Arial"/>
          <w:sz w:val="24"/>
        </w:rPr>
        <w:t xml:space="preserve"> </w:t>
      </w:r>
      <w:r w:rsidRPr="00CC79E0">
        <w:rPr>
          <w:rFonts w:ascii="Arial" w:hAnsi="Arial" w:cs="Arial"/>
          <w:sz w:val="24"/>
        </w:rPr>
        <w:t>Dieser Wert liegt normalerweise im zweistelligen Millisekunden Bereich</w:t>
      </w:r>
      <w:r w:rsidR="001B088F">
        <w:rPr>
          <w:rFonts w:ascii="Arial" w:hAnsi="Arial" w:cs="Arial"/>
          <w:sz w:val="24"/>
        </w:rPr>
        <w:t xml:space="preserve">. </w:t>
      </w:r>
      <w:r w:rsidRPr="00CC79E0">
        <w:rPr>
          <w:rFonts w:ascii="Arial" w:hAnsi="Arial" w:cs="Arial"/>
          <w:sz w:val="24"/>
        </w:rPr>
        <w:t xml:space="preserve">Hierbei ist wichtig, dass der Grenzwert von 200 </w:t>
      </w:r>
      <w:proofErr w:type="spellStart"/>
      <w:r w:rsidRPr="00CC79E0">
        <w:rPr>
          <w:rFonts w:ascii="Arial" w:hAnsi="Arial" w:cs="Arial"/>
          <w:sz w:val="24"/>
        </w:rPr>
        <w:t>ms</w:t>
      </w:r>
      <w:proofErr w:type="spellEnd"/>
      <w:r w:rsidRPr="00CC79E0">
        <w:rPr>
          <w:rFonts w:ascii="Arial" w:hAnsi="Arial" w:cs="Arial"/>
          <w:sz w:val="24"/>
        </w:rPr>
        <w:t xml:space="preserve"> nicht überschritten wird</w:t>
      </w:r>
      <w:r w:rsidR="009706F6">
        <w:rPr>
          <w:rFonts w:ascii="Arial" w:hAnsi="Arial" w:cs="Arial"/>
          <w:sz w:val="24"/>
        </w:rPr>
        <w:t xml:space="preserve">, um eine rechtzeitige Unterbrechung von </w:t>
      </w:r>
      <w:r w:rsidR="009706F6" w:rsidRPr="009706F6">
        <w:rPr>
          <w:rFonts w:ascii="Arial" w:hAnsi="Arial" w:cs="Arial"/>
          <w:sz w:val="24"/>
        </w:rPr>
        <w:t>lebensgefährliche</w:t>
      </w:r>
      <w:r w:rsidR="005C44D9">
        <w:rPr>
          <w:rFonts w:ascii="Arial" w:hAnsi="Arial" w:cs="Arial"/>
          <w:sz w:val="24"/>
        </w:rPr>
        <w:t>n</w:t>
      </w:r>
      <w:r w:rsidR="009706F6">
        <w:rPr>
          <w:rFonts w:ascii="Arial" w:hAnsi="Arial" w:cs="Arial"/>
          <w:sz w:val="24"/>
        </w:rPr>
        <w:t xml:space="preserve"> Ströme</w:t>
      </w:r>
      <w:r w:rsidR="005C44D9">
        <w:rPr>
          <w:rFonts w:ascii="Arial" w:hAnsi="Arial" w:cs="Arial"/>
          <w:sz w:val="24"/>
        </w:rPr>
        <w:t>n</w:t>
      </w:r>
      <w:r w:rsidR="009706F6">
        <w:rPr>
          <w:rFonts w:ascii="Arial" w:hAnsi="Arial" w:cs="Arial"/>
          <w:sz w:val="24"/>
        </w:rPr>
        <w:t xml:space="preserve"> auf den menschlichen Körper zu unterbrechen. </w:t>
      </w:r>
      <w:r w:rsidRPr="00CC79E0">
        <w:rPr>
          <w:rFonts w:ascii="Arial" w:hAnsi="Arial" w:cs="Arial"/>
          <w:sz w:val="24"/>
        </w:rPr>
        <w:t>\</w:t>
      </w:r>
      <w:proofErr w:type="spellStart"/>
      <w:proofErr w:type="gramStart"/>
      <w:r w:rsidRPr="00CC79E0">
        <w:rPr>
          <w:rFonts w:ascii="Arial" w:hAnsi="Arial" w:cs="Arial"/>
          <w:sz w:val="24"/>
        </w:rPr>
        <w:t>autocite</w:t>
      </w:r>
      <w:proofErr w:type="spellEnd"/>
      <w:r w:rsidRPr="00CC79E0">
        <w:rPr>
          <w:rFonts w:ascii="Arial" w:hAnsi="Arial" w:cs="Arial"/>
          <w:sz w:val="24"/>
        </w:rPr>
        <w:t>{</w:t>
      </w:r>
      <w:proofErr w:type="gramEnd"/>
      <w:r w:rsidRPr="00CC79E0">
        <w:rPr>
          <w:rFonts w:ascii="Arial" w:hAnsi="Arial" w:cs="Arial"/>
          <w:sz w:val="24"/>
        </w:rPr>
        <w:t>Rudnik.2020}</w:t>
      </w:r>
      <w:r w:rsidR="001B088F">
        <w:rPr>
          <w:rFonts w:ascii="Arial" w:hAnsi="Arial" w:cs="Arial"/>
          <w:sz w:val="24"/>
        </w:rPr>
        <w:t xml:space="preserve"> </w:t>
      </w:r>
    </w:p>
    <w:p w14:paraId="1B4289F6" w14:textId="77777777" w:rsidR="00CC79E0" w:rsidRDefault="00CC79E0">
      <w:pPr>
        <w:rPr>
          <w:rFonts w:ascii="Arial" w:hAnsi="Arial" w:cs="Arial"/>
          <w:sz w:val="24"/>
        </w:rPr>
      </w:pPr>
    </w:p>
    <w:p w14:paraId="4AA1EFD7" w14:textId="77777777" w:rsidR="001B16FD" w:rsidRDefault="001B16FD" w:rsidP="001B16FD">
      <w:pPr>
        <w:pStyle w:val="Listenabsatz"/>
        <w:numPr>
          <w:ilvl w:val="0"/>
          <w:numId w:val="2"/>
        </w:numPr>
        <w:rPr>
          <w:rFonts w:ascii="Arial" w:hAnsi="Arial" w:cs="Arial"/>
          <w:sz w:val="24"/>
        </w:rPr>
      </w:pPr>
      <w:commentRangeStart w:id="4"/>
      <w:r>
        <w:rPr>
          <w:rFonts w:ascii="Arial" w:hAnsi="Arial" w:cs="Arial"/>
          <w:sz w:val="24"/>
        </w:rPr>
        <w:t>Reflexion und Bewertung</w:t>
      </w:r>
      <w:commentRangeEnd w:id="4"/>
      <w:r w:rsidR="00214938">
        <w:rPr>
          <w:rStyle w:val="Kommentarzeichen"/>
        </w:rPr>
        <w:commentReference w:id="4"/>
      </w:r>
    </w:p>
    <w:p w14:paraId="417AF820" w14:textId="374ECECE" w:rsidR="00D400D2" w:rsidRDefault="00B4488F" w:rsidP="001B16FD">
      <w:pPr>
        <w:rPr>
          <w:rFonts w:ascii="Arial" w:hAnsi="Arial" w:cs="Arial"/>
          <w:sz w:val="24"/>
        </w:rPr>
      </w:pPr>
      <w:r>
        <w:rPr>
          <w:rFonts w:ascii="Arial" w:hAnsi="Arial" w:cs="Arial"/>
          <w:sz w:val="24"/>
        </w:rPr>
        <w:t>Die Problemstellungen aus den Bereichen Metallbearbeitung und Elektrotechnik führten zu</w:t>
      </w:r>
      <w:r w:rsidR="00022DAD">
        <w:rPr>
          <w:rFonts w:ascii="Arial" w:hAnsi="Arial" w:cs="Arial"/>
          <w:sz w:val="24"/>
        </w:rPr>
        <w:t>r Erler</w:t>
      </w:r>
      <w:r w:rsidR="00B879AA">
        <w:rPr>
          <w:rFonts w:ascii="Arial" w:hAnsi="Arial" w:cs="Arial"/>
          <w:sz w:val="24"/>
        </w:rPr>
        <w:t>n</w:t>
      </w:r>
      <w:r w:rsidR="00022DAD">
        <w:rPr>
          <w:rFonts w:ascii="Arial" w:hAnsi="Arial" w:cs="Arial"/>
          <w:sz w:val="24"/>
        </w:rPr>
        <w:t>ung verschiedener</w:t>
      </w:r>
      <w:r w:rsidR="00B879AA">
        <w:rPr>
          <w:rFonts w:ascii="Arial" w:hAnsi="Arial" w:cs="Arial"/>
          <w:sz w:val="24"/>
        </w:rPr>
        <w:t xml:space="preserve"> </w:t>
      </w:r>
      <w:r>
        <w:rPr>
          <w:rFonts w:ascii="Arial" w:hAnsi="Arial" w:cs="Arial"/>
          <w:sz w:val="24"/>
        </w:rPr>
        <w:t xml:space="preserve">Methoden </w:t>
      </w:r>
      <w:r w:rsidR="00022DAD">
        <w:rPr>
          <w:rFonts w:ascii="Arial" w:hAnsi="Arial" w:cs="Arial"/>
          <w:sz w:val="24"/>
        </w:rPr>
        <w:t xml:space="preserve">zur Metallbearbeitung oder zur Lösung von Problemstellungen in der Elektrotechnik. </w:t>
      </w:r>
      <w:r w:rsidR="004B1956">
        <w:rPr>
          <w:rFonts w:ascii="Arial" w:hAnsi="Arial" w:cs="Arial"/>
          <w:sz w:val="24"/>
        </w:rPr>
        <w:t>Dazu zählen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w:t>
      </w:r>
      <w:r w:rsidR="008534C5">
        <w:rPr>
          <w:rFonts w:ascii="Arial" w:hAnsi="Arial" w:cs="Arial"/>
          <w:sz w:val="24"/>
        </w:rPr>
        <w:t xml:space="preserve">.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Lösungsweg </w:t>
      </w:r>
      <w:r w:rsidR="00022DAD">
        <w:rPr>
          <w:rFonts w:ascii="Arial" w:hAnsi="Arial" w:cs="Arial"/>
          <w:sz w:val="24"/>
        </w:rPr>
        <w:t>zu finden</w:t>
      </w:r>
      <w:r w:rsidR="00DF0359">
        <w:rPr>
          <w:rFonts w:ascii="Arial" w:hAnsi="Arial" w:cs="Arial"/>
          <w:sz w:val="24"/>
        </w:rPr>
        <w:t xml:space="preserve">. Dies konnte vor allem </w:t>
      </w:r>
      <w:r w:rsidR="00022DAD">
        <w:rPr>
          <w:rFonts w:ascii="Arial" w:hAnsi="Arial" w:cs="Arial"/>
          <w:sz w:val="24"/>
        </w:rPr>
        <w:t xml:space="preserve">anhand </w:t>
      </w:r>
      <w:r w:rsidR="00DF0359">
        <w:rPr>
          <w:rFonts w:ascii="Arial" w:hAnsi="Arial" w:cs="Arial"/>
          <w:sz w:val="24"/>
        </w:rPr>
        <w:t>des Beispiels der RCD Messung</w:t>
      </w:r>
      <w:r w:rsidR="00022DAD">
        <w:rPr>
          <w:rFonts w:ascii="Arial" w:hAnsi="Arial" w:cs="Arial"/>
          <w:sz w:val="24"/>
        </w:rPr>
        <w:t xml:space="preserve"> gezeigt werden</w:t>
      </w:r>
      <w:r w:rsidR="00DF0359">
        <w:rPr>
          <w:rFonts w:ascii="Arial" w:hAnsi="Arial" w:cs="Arial"/>
          <w:sz w:val="24"/>
        </w:rPr>
        <w:t xml:space="preserve">, da diese nicht nur in der Theorie und in der Produktion genutzt wird, sondern auch wichtig für die Arbeit im </w:t>
      </w:r>
      <w:r w:rsidR="00022DAD">
        <w:rPr>
          <w:rFonts w:ascii="Arial" w:hAnsi="Arial" w:cs="Arial"/>
          <w:sz w:val="24"/>
        </w:rPr>
        <w:t xml:space="preserve">Niederspannungsbereich </w:t>
      </w:r>
      <w:r w:rsidR="00DF0359">
        <w:rPr>
          <w:rFonts w:ascii="Arial" w:hAnsi="Arial" w:cs="Arial"/>
          <w:sz w:val="24"/>
        </w:rPr>
        <w:t xml:space="preserve">ist. </w:t>
      </w:r>
      <w:r w:rsidR="00B11DFC">
        <w:rPr>
          <w:rFonts w:ascii="Arial" w:hAnsi="Arial" w:cs="Arial"/>
          <w:sz w:val="24"/>
        </w:rPr>
        <w:t xml:space="preserve">Zudem fördert das Wissen über die Vorgehensweise einer </w:t>
      </w:r>
      <w:r w:rsidR="00046BA3">
        <w:rPr>
          <w:rFonts w:ascii="Arial" w:hAnsi="Arial" w:cs="Arial"/>
          <w:sz w:val="24"/>
        </w:rPr>
        <w:t>Elektroinstallations</w:t>
      </w:r>
      <w:r w:rsidR="00B11DFC">
        <w:rPr>
          <w:rFonts w:ascii="Arial" w:hAnsi="Arial" w:cs="Arial"/>
          <w:sz w:val="24"/>
        </w:rPr>
        <w:t xml:space="preserve">schaltung die Ingenieursfähigkeiten und führt zur Entwicklung eines praktischen Verständnisses. </w:t>
      </w:r>
      <w:r w:rsidR="00046BA3">
        <w:rPr>
          <w:rFonts w:ascii="Arial" w:hAnsi="Arial" w:cs="Arial"/>
          <w:sz w:val="24"/>
        </w:rPr>
        <w:t>Zudem wurden praktische Verknüpfungen zu bereits erlernten Vorlesungsinhalten geschaffen. Diese sorgten für eine weitere Vertiefung dieser und brachten eine Erweiterung des Verständnisses mit sich.</w:t>
      </w:r>
    </w:p>
    <w:p w14:paraId="6FDDF4BA" w14:textId="6D83D839" w:rsidR="00E558A6" w:rsidRDefault="00046BA3">
      <w:pPr>
        <w:rPr>
          <w:rFonts w:ascii="Arial" w:hAnsi="Arial" w:cs="Arial"/>
          <w:sz w:val="24"/>
        </w:rPr>
      </w:pPr>
      <w:r>
        <w:rPr>
          <w:rFonts w:ascii="Arial" w:hAnsi="Arial" w:cs="Arial"/>
          <w:sz w:val="24"/>
        </w:rPr>
        <w:lastRenderedPageBreak/>
        <w:t>Durch diese erlernten Strukturen wurden verschiedenste Aufgaben und Probleme unter Anwendung der genannten Verfahren erarbeitet und gelöst. Dazu zählten \</w:t>
      </w:r>
      <w:proofErr w:type="spellStart"/>
      <w:r>
        <w:rPr>
          <w:rFonts w:ascii="Arial" w:hAnsi="Arial" w:cs="Arial"/>
          <w:sz w:val="24"/>
        </w:rPr>
        <w:t>zB</w:t>
      </w:r>
      <w:proofErr w:type="spellEnd"/>
      <w:r>
        <w:rPr>
          <w:rFonts w:ascii="Arial" w:hAnsi="Arial" w:cs="Arial"/>
          <w:sz w:val="24"/>
        </w:rPr>
        <w:t xml:space="preserve"> die Herstellung von Teilen eines Schraubstockes, sowie der Aufbau von elektrischen Schaltungen.</w:t>
      </w:r>
    </w:p>
    <w:p w14:paraId="3102892B" w14:textId="760AE370" w:rsidR="00E558A6" w:rsidRDefault="00E558A6">
      <w:pPr>
        <w:rPr>
          <w:rFonts w:ascii="Arial" w:hAnsi="Arial" w:cs="Arial"/>
          <w:sz w:val="24"/>
        </w:rPr>
      </w:pPr>
    </w:p>
    <w:p w14:paraId="1AC42CB6" w14:textId="72F400AE" w:rsidR="00AC7512" w:rsidRDefault="00AC7512">
      <w:pPr>
        <w:rPr>
          <w:rFonts w:ascii="Arial" w:hAnsi="Arial" w:cs="Arial"/>
          <w:sz w:val="24"/>
        </w:rPr>
      </w:pPr>
    </w:p>
    <w:p w14:paraId="15CB06C1" w14:textId="28CED130" w:rsidR="00AC7512" w:rsidRDefault="00AC7512">
      <w:pPr>
        <w:rPr>
          <w:rFonts w:ascii="Arial" w:hAnsi="Arial" w:cs="Arial"/>
          <w:sz w:val="24"/>
        </w:rPr>
      </w:pPr>
    </w:p>
    <w:p w14:paraId="213BE552" w14:textId="77777777" w:rsidR="00AC7512" w:rsidRDefault="00AC7512">
      <w:pPr>
        <w:rPr>
          <w:rFonts w:ascii="Arial" w:hAnsi="Arial" w:cs="Arial"/>
          <w:sz w:val="24"/>
        </w:rPr>
      </w:pPr>
    </w:p>
    <w:p w14:paraId="49550B5D" w14:textId="77777777" w:rsidR="00E558A6" w:rsidRDefault="00E558A6">
      <w:pPr>
        <w:rPr>
          <w:rFonts w:ascii="Arial" w:hAnsi="Arial" w:cs="Arial"/>
          <w:sz w:val="24"/>
        </w:rPr>
      </w:pPr>
      <w:commentRangeStart w:id="5"/>
      <w:r>
        <w:rPr>
          <w:rFonts w:ascii="Arial" w:hAnsi="Arial" w:cs="Arial"/>
          <w:sz w:val="24"/>
        </w:rPr>
        <w:t>Stromnetzkontrolle und Pflege</w:t>
      </w:r>
      <w:commentRangeEnd w:id="5"/>
      <w:r w:rsidR="00214938">
        <w:rPr>
          <w:rStyle w:val="Kommentarzeichen"/>
        </w:rPr>
        <w:commentReference w:id="5"/>
      </w:r>
    </w:p>
    <w:p w14:paraId="5EA1D955" w14:textId="77777777" w:rsidR="00E558A6" w:rsidRDefault="00E558A6" w:rsidP="00E558A6">
      <w:pPr>
        <w:pStyle w:val="Listenabsatz"/>
        <w:numPr>
          <w:ilvl w:val="0"/>
          <w:numId w:val="4"/>
        </w:numPr>
        <w:rPr>
          <w:rFonts w:ascii="Arial" w:hAnsi="Arial" w:cs="Arial"/>
          <w:sz w:val="24"/>
        </w:rPr>
      </w:pPr>
      <w:commentRangeStart w:id="6"/>
      <w:r>
        <w:rPr>
          <w:rFonts w:ascii="Arial" w:hAnsi="Arial" w:cs="Arial"/>
          <w:sz w:val="24"/>
        </w:rPr>
        <w:t>Aufgabenstellung</w:t>
      </w:r>
      <w:commentRangeEnd w:id="6"/>
      <w:r w:rsidR="00214938">
        <w:rPr>
          <w:rStyle w:val="Kommentarzeichen"/>
        </w:rPr>
        <w:commentReference w:id="6"/>
      </w:r>
    </w:p>
    <w:p w14:paraId="2B55115C" w14:textId="31D8D3B4" w:rsidR="005F6D96" w:rsidRDefault="005F6D96" w:rsidP="00E558A6">
      <w:pPr>
        <w:rPr>
          <w:rFonts w:ascii="Arial" w:hAnsi="Arial" w:cs="Arial"/>
          <w:sz w:val="24"/>
        </w:rPr>
      </w:pPr>
    </w:p>
    <w:p w14:paraId="663E61B0" w14:textId="61901510" w:rsidR="001D26DA" w:rsidRDefault="001D26DA" w:rsidP="00E558A6">
      <w:pPr>
        <w:rPr>
          <w:rFonts w:ascii="Arial" w:hAnsi="Arial" w:cs="Arial"/>
          <w:sz w:val="24"/>
        </w:rPr>
      </w:pPr>
      <w:r>
        <w:rPr>
          <w:rFonts w:ascii="Arial" w:hAnsi="Arial" w:cs="Arial"/>
          <w:sz w:val="24"/>
        </w:rPr>
        <w:t>Unter</w:t>
      </w:r>
      <w:r w:rsidR="004D77F7">
        <w:rPr>
          <w:rFonts w:ascii="Arial" w:hAnsi="Arial" w:cs="Arial"/>
          <w:sz w:val="24"/>
        </w:rPr>
        <w:t xml:space="preserve"> dem Begriff</w:t>
      </w:r>
      <w:r>
        <w:rPr>
          <w:rFonts w:ascii="Arial" w:hAnsi="Arial" w:cs="Arial"/>
          <w:sz w:val="24"/>
        </w:rPr>
        <w:t xml:space="preserve"> Betrieb </w:t>
      </w:r>
      <w:r w:rsidR="004D77F7">
        <w:rPr>
          <w:rFonts w:ascii="Arial" w:hAnsi="Arial" w:cs="Arial"/>
          <w:sz w:val="24"/>
        </w:rPr>
        <w:t xml:space="preserve">wird in der Firma TWS Netz GmbH </w:t>
      </w:r>
      <w:r>
        <w:rPr>
          <w:rFonts w:ascii="Arial" w:hAnsi="Arial" w:cs="Arial"/>
          <w:sz w:val="24"/>
        </w:rPr>
        <w:t>das Betr</w:t>
      </w:r>
      <w:r w:rsidR="00087D9C">
        <w:rPr>
          <w:rFonts w:ascii="Arial" w:hAnsi="Arial" w:cs="Arial"/>
          <w:sz w:val="24"/>
        </w:rPr>
        <w:t>ei</w:t>
      </w:r>
      <w:r>
        <w:rPr>
          <w:rFonts w:ascii="Arial" w:hAnsi="Arial" w:cs="Arial"/>
          <w:sz w:val="24"/>
        </w:rPr>
        <w:t xml:space="preserve">ben </w:t>
      </w:r>
      <w:r w:rsidR="004D77F7">
        <w:rPr>
          <w:rFonts w:ascii="Arial" w:hAnsi="Arial" w:cs="Arial"/>
          <w:sz w:val="24"/>
        </w:rPr>
        <w:t>von vorhandenen Anlagen</w:t>
      </w:r>
      <w:r>
        <w:rPr>
          <w:rFonts w:ascii="Arial" w:hAnsi="Arial" w:cs="Arial"/>
          <w:sz w:val="24"/>
        </w:rPr>
        <w:t>, letztlich die Aufrechterhaltung der Versorgung</w:t>
      </w:r>
      <w:r w:rsidR="004D77F7">
        <w:rPr>
          <w:rFonts w:ascii="Arial" w:hAnsi="Arial" w:cs="Arial"/>
          <w:sz w:val="24"/>
        </w:rPr>
        <w:t xml:space="preserve"> definiert</w:t>
      </w:r>
      <w:r>
        <w:rPr>
          <w:rFonts w:ascii="Arial" w:hAnsi="Arial" w:cs="Arial"/>
          <w:sz w:val="24"/>
        </w:rPr>
        <w:t xml:space="preserve">. </w:t>
      </w:r>
    </w:p>
    <w:p w14:paraId="17CAF1CC" w14:textId="1BF1B25F" w:rsidR="001D26DA" w:rsidRDefault="000209F6" w:rsidP="00E558A6">
      <w:pPr>
        <w:rPr>
          <w:rFonts w:ascii="Arial" w:hAnsi="Arial" w:cs="Arial"/>
          <w:sz w:val="24"/>
        </w:rPr>
      </w:pPr>
      <w:r>
        <w:rPr>
          <w:rFonts w:ascii="Arial" w:hAnsi="Arial" w:cs="Arial"/>
          <w:sz w:val="24"/>
        </w:rPr>
        <w:t xml:space="preserve">Die </w:t>
      </w:r>
      <w:r w:rsidR="001D26DA">
        <w:rPr>
          <w:rFonts w:ascii="Arial" w:hAnsi="Arial" w:cs="Arial"/>
          <w:sz w:val="24"/>
        </w:rPr>
        <w:t xml:space="preserve">Betriebsaufgaben </w:t>
      </w:r>
      <w:r>
        <w:rPr>
          <w:rFonts w:ascii="Arial" w:hAnsi="Arial" w:cs="Arial"/>
          <w:sz w:val="24"/>
        </w:rPr>
        <w:t xml:space="preserve">haben hierbei </w:t>
      </w:r>
      <w:r w:rsidR="001D26DA">
        <w:rPr>
          <w:rFonts w:ascii="Arial" w:hAnsi="Arial" w:cs="Arial"/>
          <w:sz w:val="24"/>
        </w:rPr>
        <w:t xml:space="preserve">im Bereich der Stromversorgung in Form von Kontrollen vorbeugenden Charakter. Sie setzen sich fort in der Untersuchung gefundener oder gemeldeter Schäden mit rechtzeitiger Bekanntgabe erforderlicher Sperrungen, der Errichtung von Umgangsleitungen, dem Stellen von Notversorgungen, Abstellungen, Umstellungen und ähnlichem. </w:t>
      </w:r>
    </w:p>
    <w:p w14:paraId="7E439699" w14:textId="440677C1" w:rsidR="001C59BC" w:rsidRDefault="001D26DA" w:rsidP="00E558A6">
      <w:pPr>
        <w:rPr>
          <w:rFonts w:ascii="Arial" w:hAnsi="Arial" w:cs="Arial"/>
          <w:sz w:val="24"/>
        </w:rPr>
      </w:pPr>
      <w:r>
        <w:rPr>
          <w:rFonts w:ascii="Arial" w:hAnsi="Arial" w:cs="Arial"/>
          <w:sz w:val="24"/>
        </w:rPr>
        <w:t>Allgemeine Betriebsaufgaben sind hierbei die Überprüfung vorhandener Anlagen auf einwandfreien, betriebssicheren Zustand. Neben von Dritten gemeldeten Schäden und Mängel sind es diese allgemeine</w:t>
      </w:r>
      <w:r w:rsidR="005C44D9">
        <w:rPr>
          <w:rFonts w:ascii="Arial" w:hAnsi="Arial" w:cs="Arial"/>
          <w:sz w:val="24"/>
        </w:rPr>
        <w:t>n</w:t>
      </w:r>
      <w:r>
        <w:rPr>
          <w:rFonts w:ascii="Arial" w:hAnsi="Arial" w:cs="Arial"/>
          <w:sz w:val="24"/>
        </w:rPr>
        <w:t xml:space="preserve"> Betriebsaufgaben, die zu Instandsetzung</w:t>
      </w:r>
      <w:r w:rsidR="005C44D9">
        <w:rPr>
          <w:rFonts w:ascii="Arial" w:hAnsi="Arial" w:cs="Arial"/>
          <w:sz w:val="24"/>
        </w:rPr>
        <w:t>s</w:t>
      </w:r>
      <w:r>
        <w:rPr>
          <w:rFonts w:ascii="Arial" w:hAnsi="Arial" w:cs="Arial"/>
          <w:sz w:val="24"/>
        </w:rPr>
        <w:t>aufgaben führen. Spezielle Betriebsaufgaben sind Aufgaben, die im Zusammenhang mit Neubau</w:t>
      </w:r>
      <w:r w:rsidR="00A3537D">
        <w:rPr>
          <w:rFonts w:ascii="Arial" w:hAnsi="Arial" w:cs="Arial"/>
          <w:sz w:val="24"/>
        </w:rPr>
        <w:t>-</w:t>
      </w:r>
      <w:r>
        <w:rPr>
          <w:rFonts w:ascii="Arial" w:hAnsi="Arial" w:cs="Arial"/>
          <w:sz w:val="24"/>
        </w:rPr>
        <w:t xml:space="preserve">, Instandsetzungs- oder Fremdaufträgen </w:t>
      </w:r>
      <w:commentRangeStart w:id="7"/>
      <w:r>
        <w:rPr>
          <w:rFonts w:ascii="Arial" w:hAnsi="Arial" w:cs="Arial"/>
          <w:sz w:val="24"/>
        </w:rPr>
        <w:t>anfallen</w:t>
      </w:r>
      <w:commentRangeEnd w:id="7"/>
      <w:r>
        <w:rPr>
          <w:rStyle w:val="Kommentarzeichen"/>
        </w:rPr>
        <w:commentReference w:id="7"/>
      </w:r>
      <w:r>
        <w:rPr>
          <w:rFonts w:ascii="Arial" w:hAnsi="Arial" w:cs="Arial"/>
          <w:sz w:val="24"/>
        </w:rPr>
        <w:t xml:space="preserve">. </w:t>
      </w:r>
    </w:p>
    <w:p w14:paraId="0CB3E0B6" w14:textId="68401A73" w:rsidR="001D26DA" w:rsidRDefault="005C6B9E" w:rsidP="00E558A6">
      <w:pPr>
        <w:rPr>
          <w:rFonts w:ascii="Arial" w:hAnsi="Arial" w:cs="Arial"/>
          <w:sz w:val="24"/>
        </w:rPr>
      </w:pPr>
      <w:r>
        <w:rPr>
          <w:rFonts w:ascii="Arial" w:hAnsi="Arial" w:cs="Arial"/>
          <w:sz w:val="24"/>
        </w:rPr>
        <w:t xml:space="preserve">Das Stromnetz ist aufgeteilt in vier verschiedene Spannungsebenen: </w:t>
      </w:r>
      <w:r>
        <w:rPr>
          <w:rFonts w:ascii="Arial" w:hAnsi="Arial" w:cs="Arial"/>
          <w:sz w:val="24"/>
        </w:rPr>
        <w:br/>
        <w:t>- Höchstspannung: Sie dient zur Übertragung von Strom über große Distanzen und wird mit 380 kV betrieben. Durch die hohe Spannung sinken die Leistungsverluste bei der Übertragung über große Distanzen. Dieses Netz wird genutzt, um den Strom von Kraftwerken aus in ganz Deutschland zu verteilen.</w:t>
      </w:r>
    </w:p>
    <w:p w14:paraId="1DAA2CBC" w14:textId="0F9A13C2" w:rsidR="005C6B9E" w:rsidRDefault="005C6B9E" w:rsidP="005C6B9E">
      <w:pPr>
        <w:rPr>
          <w:rFonts w:ascii="Arial" w:hAnsi="Arial" w:cs="Arial"/>
          <w:sz w:val="24"/>
        </w:rPr>
      </w:pPr>
      <w:r>
        <w:rPr>
          <w:rFonts w:ascii="Arial" w:hAnsi="Arial" w:cs="Arial"/>
          <w:sz w:val="24"/>
        </w:rPr>
        <w:t>-</w:t>
      </w:r>
      <w:r w:rsidR="0037225D">
        <w:rPr>
          <w:rFonts w:ascii="Arial" w:hAnsi="Arial" w:cs="Arial"/>
          <w:sz w:val="24"/>
        </w:rPr>
        <w:t xml:space="preserve"> </w:t>
      </w:r>
      <w:r w:rsidRPr="00A3537D">
        <w:rPr>
          <w:rFonts w:ascii="Arial" w:hAnsi="Arial" w:cs="Arial"/>
          <w:sz w:val="24"/>
        </w:rPr>
        <w:t>Hochspannung</w:t>
      </w:r>
      <w:r>
        <w:rPr>
          <w:rFonts w:ascii="Arial" w:hAnsi="Arial" w:cs="Arial"/>
          <w:sz w:val="24"/>
        </w:rPr>
        <w:t xml:space="preserve">: </w:t>
      </w:r>
      <w:r w:rsidR="00F1477B">
        <w:rPr>
          <w:rFonts w:ascii="Arial" w:hAnsi="Arial" w:cs="Arial"/>
          <w:sz w:val="24"/>
        </w:rPr>
        <w:t>Dieses Netz wird genutzt, um den Strom regional zu Verteilen und Umspannwerke in größeren Städten mit Strom zu versorgen. In Baden-Württemberg ist dieser Betreiber die Netze BW, welcher die lokalen Umspannwerke versorgt und dort den Strom von 110 kV auf 20 kV transferiert.</w:t>
      </w:r>
    </w:p>
    <w:p w14:paraId="0C4121B4" w14:textId="24F4A49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Mittelspannung: Das Mittelspannungsnetz wird mit 20 kV betrieben und wird verwendet, um den Strom mit geringeren Leistungsverlusten zu den Umspannstationen zu übertragen. Es wird hauptsächlich für kleinere Strecken genutzt und dient zur Versorgung von ländlichen Regionen oder Stadtteilen.</w:t>
      </w:r>
    </w:p>
    <w:p w14:paraId="1682B971" w14:textId="17FDFD60" w:rsidR="00F1477B" w:rsidRDefault="00F1477B" w:rsidP="005C6B9E">
      <w:pPr>
        <w:rPr>
          <w:rFonts w:ascii="Arial" w:hAnsi="Arial" w:cs="Arial"/>
          <w:sz w:val="24"/>
        </w:rPr>
      </w:pPr>
      <w:r>
        <w:rPr>
          <w:rFonts w:ascii="Arial" w:hAnsi="Arial" w:cs="Arial"/>
          <w:sz w:val="24"/>
        </w:rPr>
        <w:t>-</w:t>
      </w:r>
      <w:r w:rsidR="0037225D">
        <w:rPr>
          <w:rFonts w:ascii="Arial" w:hAnsi="Arial" w:cs="Arial"/>
          <w:sz w:val="24"/>
        </w:rPr>
        <w:t xml:space="preserve"> </w:t>
      </w:r>
      <w:r>
        <w:rPr>
          <w:rFonts w:ascii="Arial" w:hAnsi="Arial" w:cs="Arial"/>
          <w:sz w:val="24"/>
        </w:rPr>
        <w:t xml:space="preserve">Niederspannung: Dieses Netz wird mit 0,4 kV betrieben </w:t>
      </w:r>
      <w:r w:rsidR="0037225D">
        <w:rPr>
          <w:rFonts w:ascii="Arial" w:hAnsi="Arial" w:cs="Arial"/>
          <w:sz w:val="24"/>
        </w:rPr>
        <w:t>und dient zur Versorgung von Firmen und privaten Immobilien. Es wird ausschließlich über geringe Distanzen genutzt und wird durch eine hohe Anzahl an Umspannstationen möglichst kurzgehalten, da die Leistungsverluste sehr hoch sind bei großen Strecken.</w:t>
      </w:r>
    </w:p>
    <w:p w14:paraId="13007A71" w14:textId="2254ADEC" w:rsidR="0037225D" w:rsidRPr="00A3537D" w:rsidRDefault="0037225D" w:rsidP="005C6B9E">
      <w:pPr>
        <w:rPr>
          <w:rFonts w:ascii="Arial" w:hAnsi="Arial" w:cs="Arial"/>
          <w:sz w:val="24"/>
        </w:rPr>
      </w:pPr>
      <w:r>
        <w:rPr>
          <w:rFonts w:ascii="Arial" w:hAnsi="Arial" w:cs="Arial"/>
          <w:sz w:val="24"/>
        </w:rPr>
        <w:lastRenderedPageBreak/>
        <w:t xml:space="preserve">Das Niederspannungs- und Mittelspannungsnetz </w:t>
      </w:r>
      <w:r w:rsidR="000209F6">
        <w:rPr>
          <w:rFonts w:ascii="Arial" w:hAnsi="Arial" w:cs="Arial"/>
          <w:sz w:val="24"/>
        </w:rPr>
        <w:t xml:space="preserve">im Stadtgebiet Ravensburg und Weingarten wird von der TWS Netz GmbH als Netzbetreiber betrieben. </w:t>
      </w:r>
    </w:p>
    <w:p w14:paraId="6517A804" w14:textId="77777777" w:rsidR="005F6D96" w:rsidRDefault="005F6D96" w:rsidP="00E558A6">
      <w:pPr>
        <w:rPr>
          <w:rFonts w:ascii="Arial" w:hAnsi="Arial" w:cs="Arial"/>
          <w:sz w:val="24"/>
        </w:rPr>
      </w:pPr>
    </w:p>
    <w:p w14:paraId="021B76F6" w14:textId="701933E7" w:rsidR="00A80D4D" w:rsidRDefault="00A27F61" w:rsidP="00E558A6">
      <w:pPr>
        <w:rPr>
          <w:rFonts w:ascii="Arial" w:hAnsi="Arial" w:cs="Arial"/>
          <w:sz w:val="24"/>
        </w:rPr>
      </w:pPr>
      <w:r>
        <w:rPr>
          <w:rFonts w:ascii="Arial" w:hAnsi="Arial" w:cs="Arial"/>
          <w:sz w:val="24"/>
        </w:rPr>
        <w:t>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w:t>
      </w:r>
      <w:r w:rsidR="00CE5FE7">
        <w:rPr>
          <w:rFonts w:ascii="Arial" w:hAnsi="Arial" w:cs="Arial"/>
          <w:sz w:val="24"/>
        </w:rPr>
        <w:t>n</w:t>
      </w:r>
      <w:r w:rsidR="00B17F3D">
        <w:rPr>
          <w:rFonts w:ascii="Arial" w:hAnsi="Arial" w:cs="Arial"/>
          <w:sz w:val="24"/>
        </w:rPr>
        <w:t xml:space="preserve"> </w:t>
      </w:r>
      <w:r w:rsidR="001D26DA">
        <w:rPr>
          <w:rFonts w:ascii="Arial" w:hAnsi="Arial" w:cs="Arial"/>
          <w:sz w:val="24"/>
        </w:rPr>
        <w:t xml:space="preserve">Verunreinigungen </w:t>
      </w:r>
      <w:r w:rsidR="00B17F3D">
        <w:rPr>
          <w:rFonts w:ascii="Arial" w:hAnsi="Arial" w:cs="Arial"/>
          <w:sz w:val="24"/>
        </w:rPr>
        <w:t xml:space="preserve">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14:paraId="72AF701D" w14:textId="77777777"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14:paraId="077FEC2A" w14:textId="1E54F280" w:rsidR="00422971"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der TWS Netz GmbH intakt und größtenteils störungsfrei zu halten, müssen immer wieder vorbeugende Maßnahmen getroffen werden. Eines dieser Maßnahmen bezieht sich auf die Kontrolle der K</w:t>
      </w:r>
      <w:r w:rsidR="00422971">
        <w:rPr>
          <w:rFonts w:ascii="Arial" w:hAnsi="Arial" w:cs="Arial"/>
          <w:sz w:val="24"/>
        </w:rPr>
        <w:t>abelverteilerschrank (KVS)</w:t>
      </w:r>
      <w:r w:rsidR="00D90006">
        <w:rPr>
          <w:rFonts w:ascii="Arial" w:hAnsi="Arial" w:cs="Arial"/>
          <w:sz w:val="24"/>
        </w:rPr>
        <w:t>,</w:t>
      </w:r>
      <w:r w:rsidR="003E12C9">
        <w:rPr>
          <w:rFonts w:ascii="Arial" w:hAnsi="Arial" w:cs="Arial"/>
          <w:sz w:val="24"/>
        </w:rPr>
        <w:t xml:space="preserve"> welche im gesamten Netz verteilt stehen.</w:t>
      </w:r>
      <w:r w:rsidR="0046657B">
        <w:rPr>
          <w:rFonts w:ascii="Arial" w:hAnsi="Arial" w:cs="Arial"/>
          <w:sz w:val="24"/>
        </w:rPr>
        <w:t xml:space="preserve"> Ein KVS ist eine Schaltstelle im Niederspannungsnetz</w:t>
      </w:r>
      <w:r w:rsidR="00422971">
        <w:rPr>
          <w:rFonts w:ascii="Arial" w:hAnsi="Arial" w:cs="Arial"/>
          <w:sz w:val="24"/>
        </w:rPr>
        <w:t>. Dabei wird auf eine Sammelschiene eingespeist und auf Abgangsstränge verteilt. Es treffen zwei Stromkreise in einem KVS zusammen, diese können durch eine Längstrennung voneinander getrennt werden.</w:t>
      </w:r>
      <w:r w:rsidR="007F177F">
        <w:rPr>
          <w:rFonts w:ascii="Arial" w:hAnsi="Arial" w:cs="Arial"/>
          <w:sz w:val="24"/>
        </w:rPr>
        <w:t xml:space="preserve"> In einem KVS befinden sich </w:t>
      </w:r>
      <w:r w:rsidR="00693067">
        <w:rPr>
          <w:rFonts w:ascii="Arial" w:hAnsi="Arial" w:cs="Arial"/>
          <w:sz w:val="24"/>
        </w:rPr>
        <w:t>NH-</w:t>
      </w:r>
      <w:r w:rsidR="007F177F" w:rsidRPr="007F177F">
        <w:rPr>
          <w:rFonts w:ascii="Arial" w:hAnsi="Arial" w:cs="Arial"/>
          <w:sz w:val="24"/>
        </w:rPr>
        <w:t>Sicherung</w:t>
      </w:r>
      <w:r w:rsidR="00693067">
        <w:rPr>
          <w:rFonts w:ascii="Arial" w:hAnsi="Arial" w:cs="Arial"/>
          <w:sz w:val="24"/>
        </w:rPr>
        <w:t>en</w:t>
      </w:r>
      <w:r w:rsidR="007F177F" w:rsidRPr="007F177F">
        <w:rPr>
          <w:rFonts w:ascii="Arial" w:hAnsi="Arial" w:cs="Arial"/>
          <w:sz w:val="24"/>
        </w:rPr>
        <w:t xml:space="preserve"> zur Verteilung </w:t>
      </w:r>
      <w:r w:rsidR="007F177F">
        <w:rPr>
          <w:rFonts w:ascii="Arial" w:hAnsi="Arial" w:cs="Arial"/>
          <w:sz w:val="24"/>
        </w:rPr>
        <w:t>der</w:t>
      </w:r>
      <w:r w:rsidR="007F177F" w:rsidRPr="007F177F">
        <w:rPr>
          <w:rFonts w:ascii="Arial" w:hAnsi="Arial" w:cs="Arial"/>
          <w:sz w:val="24"/>
        </w:rPr>
        <w:t xml:space="preserve"> elektrischen Energie im Niederspannungsnetz </w:t>
      </w:r>
      <w:r w:rsidR="007F177F">
        <w:rPr>
          <w:rFonts w:ascii="Arial" w:hAnsi="Arial" w:cs="Arial"/>
          <w:sz w:val="24"/>
        </w:rPr>
        <w:t>der TWS Netz GmbH.</w:t>
      </w:r>
    </w:p>
    <w:p w14:paraId="4F6D03F2" w14:textId="2F0F45B2" w:rsidR="00351BB3" w:rsidRDefault="003E12C9" w:rsidP="00B57301">
      <w:pPr>
        <w:rPr>
          <w:rFonts w:ascii="Arial" w:hAnsi="Arial" w:cs="Arial"/>
          <w:sz w:val="24"/>
        </w:rPr>
      </w:pPr>
      <w:r>
        <w:rPr>
          <w:rFonts w:ascii="Arial" w:hAnsi="Arial" w:cs="Arial"/>
          <w:sz w:val="24"/>
        </w:rPr>
        <w:t xml:space="preserve">Diese können bei Gelegenheit, Bauarbeiten oder gezielter Kontrolle geöffnet werden und anschließend </w:t>
      </w:r>
      <w:r w:rsidR="00483529">
        <w:rPr>
          <w:rFonts w:ascii="Arial" w:hAnsi="Arial" w:cs="Arial"/>
          <w:sz w:val="24"/>
        </w:rPr>
        <w:t xml:space="preserve">auf Mängel </w:t>
      </w:r>
      <w:r>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w:t>
      </w:r>
      <w:r w:rsidR="0046597F">
        <w:rPr>
          <w:rFonts w:ascii="Arial" w:hAnsi="Arial" w:cs="Arial"/>
          <w:sz w:val="24"/>
        </w:rPr>
        <w:lastRenderedPageBreak/>
        <w:t>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sz w:val="24"/>
        </w:rPr>
        <w:br/>
        <w:t>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w:t>
      </w:r>
      <w:r w:rsidR="002149FA">
        <w:rPr>
          <w:rFonts w:ascii="Arial" w:hAnsi="Arial" w:cs="Arial"/>
          <w:sz w:val="24"/>
        </w:rPr>
        <w:t xml:space="preserve">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w:t>
      </w:r>
      <w:commentRangeStart w:id="8"/>
      <w:r w:rsidR="00C53A6D">
        <w:rPr>
          <w:rFonts w:ascii="Arial" w:hAnsi="Arial" w:cs="Arial"/>
          <w:sz w:val="24"/>
        </w:rPr>
        <w:t xml:space="preserve">in Betrieb </w:t>
      </w:r>
      <w:commentRangeEnd w:id="8"/>
      <w:r w:rsidR="008F0B6B">
        <w:rPr>
          <w:rStyle w:val="Kommentarzeichen"/>
        </w:rPr>
        <w:commentReference w:id="8"/>
      </w:r>
      <w:r w:rsidR="00C53A6D">
        <w:rPr>
          <w:rFonts w:ascii="Arial" w:hAnsi="Arial" w:cs="Arial"/>
          <w:sz w:val="24"/>
        </w:rPr>
        <w:t xml:space="preserve">genommen werden können. </w:t>
      </w:r>
      <w:r w:rsidR="0037225D">
        <w:rPr>
          <w:rFonts w:ascii="Arial" w:hAnsi="Arial" w:cs="Arial"/>
          <w:sz w:val="24"/>
        </w:rPr>
        <w:t xml:space="preserve">Durch das </w:t>
      </w:r>
      <w:proofErr w:type="spellStart"/>
      <w:r w:rsidR="0037225D">
        <w:rPr>
          <w:rFonts w:ascii="Arial" w:hAnsi="Arial" w:cs="Arial"/>
          <w:sz w:val="24"/>
        </w:rPr>
        <w:t>Einsichern</w:t>
      </w:r>
      <w:proofErr w:type="spellEnd"/>
      <w:r w:rsidR="0037225D">
        <w:rPr>
          <w:rFonts w:ascii="Arial" w:hAnsi="Arial" w:cs="Arial"/>
          <w:sz w:val="24"/>
        </w:rPr>
        <w:t xml:space="preserve">, wird eine Verbindung zwischen der Sammelschiene und dem Kabel hergestellt. Diese Verbindung, welche über die Sicherung hergestellt wird, sorgt für eine Übertragung des Stroms.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w:t>
      </w:r>
      <w:r w:rsidR="00106C71">
        <w:rPr>
          <w:rFonts w:ascii="Arial" w:hAnsi="Arial" w:cs="Arial"/>
          <w:sz w:val="24"/>
        </w:rPr>
        <w:t xml:space="preserve">verschieden </w:t>
      </w:r>
      <w:r w:rsidR="00CF081B">
        <w:rPr>
          <w:rFonts w:ascii="Arial" w:hAnsi="Arial" w:cs="Arial"/>
          <w:sz w:val="24"/>
        </w:rPr>
        <w:t xml:space="preserve">sind. </w:t>
      </w:r>
      <w:r w:rsidR="00614F39">
        <w:rPr>
          <w:rFonts w:ascii="Arial" w:hAnsi="Arial" w:cs="Arial"/>
          <w:sz w:val="24"/>
        </w:rPr>
        <w:br/>
      </w:r>
      <w:r w:rsidR="007D221D">
        <w:rPr>
          <w:rFonts w:ascii="Arial" w:hAnsi="Arial" w:cs="Arial"/>
          <w:sz w:val="24"/>
        </w:rPr>
        <w:t xml:space="preserve">Um nun einen möglichen Kurzschluss, heißt die Verbindung zwischen zwei stromführenden Leitern zu verhindern, müssen die KVS regelmäßig kontrolliert und gesäubert werden, sodass diese gar nicht erst entstehen kann. </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Stürmen standhält, müssen die Holzmasten kontrolliert </w:t>
      </w:r>
      <w:r w:rsidR="00232E02">
        <w:rPr>
          <w:rFonts w:ascii="Arial" w:hAnsi="Arial" w:cs="Arial"/>
          <w:sz w:val="24"/>
        </w:rPr>
        <w:lastRenderedPageBreak/>
        <w:t>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w:t>
      </w:r>
      <w:r w:rsidR="005A04F4">
        <w:rPr>
          <w:rFonts w:ascii="Arial" w:hAnsi="Arial" w:cs="Arial"/>
          <w:sz w:val="24"/>
        </w:rPr>
        <w:t>Er kompensiert die auftretenden Zugkräfte im Mast und verhindert so ein umkippen. Eine Zugkraft beschreibt die Kraft, welche auftritt, wenn an beiden Seiten eines Seils gezogen wird</w:t>
      </w:r>
      <w:r w:rsidR="00EF4663">
        <w:rPr>
          <w:rFonts w:ascii="Arial" w:hAnsi="Arial" w:cs="Arial"/>
          <w:sz w:val="24"/>
        </w:rPr>
        <w:t>.</w:t>
      </w:r>
      <w:commentRangeStart w:id="9"/>
      <w:r w:rsidR="00E82299">
        <w:rPr>
          <w:rFonts w:ascii="Arial" w:hAnsi="Arial" w:cs="Arial"/>
          <w:sz w:val="24"/>
        </w:rPr>
        <w:t xml:space="preserve"> </w:t>
      </w:r>
      <w:commentRangeEnd w:id="9"/>
      <w:r w:rsidR="00E82299">
        <w:rPr>
          <w:rStyle w:val="Kommentarzeichen"/>
        </w:rPr>
        <w:commentReference w:id="9"/>
      </w:r>
      <w:r w:rsidR="00E82299">
        <w:rPr>
          <w:rFonts w:ascii="Arial" w:hAnsi="Arial" w:cs="Arial"/>
          <w:sz w:val="24"/>
        </w:rPr>
        <w:t>Auf dem Bild wird gezeigt, wie der Anker das Umkippen des Masts verhindert, indem er die entstehenden Zugkräfte durch die Freileitungsseile entlang des Ankers aufnimmt. Somit entsteht ein Kräftegleichgewicht zwischen der Seilkraft der Freileitung und der Zugkraft im Anker, womit der gemeinsame Punkt im Mast auf der Stelle gehalten wird und nicht wegkippt.</w:t>
      </w:r>
      <w:r w:rsidR="00EF4663">
        <w:rPr>
          <w:rFonts w:ascii="Arial" w:hAnsi="Arial" w:cs="Arial"/>
          <w:sz w:val="24"/>
        </w:rPr>
        <w:t xml:space="preserve"> Die Strebe ist ein zusätzlicher Holzmast, der schräg am eigentlichen Mast befestigt wird und dient ebenfalls zur Abstützung des Mast</w:t>
      </w:r>
      <w:r w:rsidR="00106C71">
        <w:rPr>
          <w:rFonts w:ascii="Arial" w:hAnsi="Arial" w:cs="Arial"/>
          <w:sz w:val="24"/>
        </w:rPr>
        <w:t>s</w:t>
      </w:r>
      <w:r w:rsidR="00EF4663">
        <w:rPr>
          <w:rFonts w:ascii="Arial" w:hAnsi="Arial" w:cs="Arial"/>
          <w:sz w:val="24"/>
        </w:rPr>
        <w:t>.</w:t>
      </w:r>
      <w:commentRangeStart w:id="10"/>
      <w:r w:rsidR="005A04F4">
        <w:rPr>
          <w:rFonts w:ascii="Arial" w:hAnsi="Arial" w:cs="Arial"/>
          <w:sz w:val="24"/>
        </w:rPr>
        <w:t xml:space="preserve"> </w:t>
      </w:r>
      <w:commentRangeEnd w:id="10"/>
      <w:r w:rsidR="00140D77">
        <w:rPr>
          <w:rStyle w:val="Kommentarzeichen"/>
        </w:rPr>
        <w:commentReference w:id="10"/>
      </w:r>
      <w:r w:rsidR="005A04F4">
        <w:rPr>
          <w:rFonts w:ascii="Arial" w:hAnsi="Arial" w:cs="Arial"/>
          <w:sz w:val="24"/>
        </w:rPr>
        <w:t xml:space="preserve">Sie sorgt für die Aufnahme von Druckkräften, welche entstehen, wenn der Mast gegen die Strebe drückt. Diese Kräfte wollen die Holzstrebe zusammendrücken und sorgen somit für den Namen </w:t>
      </w:r>
      <w:commentRangeStart w:id="11"/>
      <w:r w:rsidR="005A04F4">
        <w:rPr>
          <w:rFonts w:ascii="Arial" w:hAnsi="Arial" w:cs="Arial"/>
          <w:sz w:val="24"/>
        </w:rPr>
        <w:t>der Druckkraft.</w:t>
      </w:r>
      <w:r w:rsidR="00395549">
        <w:rPr>
          <w:rFonts w:ascii="Arial" w:hAnsi="Arial" w:cs="Arial"/>
          <w:sz w:val="24"/>
        </w:rPr>
        <w:t xml:space="preserve"> </w:t>
      </w:r>
      <w:commentRangeEnd w:id="11"/>
      <w:r w:rsidR="00310984">
        <w:rPr>
          <w:rStyle w:val="Kommentarzeichen"/>
        </w:rPr>
        <w:commentReference w:id="11"/>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w:t>
      </w:r>
      <w:r w:rsidR="00104B3B">
        <w:rPr>
          <w:rFonts w:ascii="Arial" w:hAnsi="Arial" w:cs="Arial"/>
          <w:sz w:val="24"/>
        </w:rPr>
        <w:t>Verwitterung</w:t>
      </w:r>
      <w:r w:rsidR="00986170">
        <w:rPr>
          <w:rFonts w:ascii="Arial" w:hAnsi="Arial" w:cs="Arial"/>
          <w:sz w:val="24"/>
        </w:rPr>
        <w:t xml:space="preserve"> oder Tierbefall</w:t>
      </w:r>
      <w:r w:rsidR="00104B3B">
        <w:rPr>
          <w:rFonts w:ascii="Arial" w:hAnsi="Arial" w:cs="Arial"/>
          <w:sz w:val="24"/>
        </w:rPr>
        <w:t>. Bei entsprechender Beschädigung muss der Mast ausgetauscht werden.</w:t>
      </w:r>
      <w:r w:rsidR="009725EC">
        <w:rPr>
          <w:rFonts w:ascii="Arial" w:hAnsi="Arial" w:cs="Arial"/>
          <w:sz w:val="24"/>
        </w:rPr>
        <w:t xml:space="preserve"> Hierzu wird </w:t>
      </w:r>
      <w:r w:rsidR="002025AF">
        <w:rPr>
          <w:rFonts w:ascii="Arial" w:hAnsi="Arial" w:cs="Arial"/>
          <w:sz w:val="24"/>
        </w:rPr>
        <w:t xml:space="preserve">der Abschnitt, indem der Mast getauscht werden soll entsichert. Dies bedeutet, dass auf einem Stück zwischen zwei KVS die Sicherungen entfernt werden, sodass kein Strom mehr fließt und gefahrenfrei an der Freileitung gearbeitet werden kann. Anschließend ist es möglich den </w:t>
      </w:r>
      <w:r w:rsidR="00104B3B">
        <w:rPr>
          <w:rFonts w:ascii="Arial" w:hAnsi="Arial" w:cs="Arial"/>
          <w:sz w:val="24"/>
        </w:rPr>
        <w:t xml:space="preserve">beschädigten </w:t>
      </w:r>
      <w:r w:rsidR="002025AF">
        <w:rPr>
          <w:rFonts w:ascii="Arial" w:hAnsi="Arial" w:cs="Arial"/>
          <w:sz w:val="24"/>
        </w:rPr>
        <w:t>Mast auszutauschen und den Abschnitt wieder in Betrieb zu nehmen</w:t>
      </w:r>
      <w:r w:rsidR="00127DC3">
        <w:rPr>
          <w:rFonts w:ascii="Arial" w:hAnsi="Arial" w:cs="Arial"/>
          <w:sz w:val="24"/>
        </w:rPr>
        <w:t xml:space="preserve">. Unter der Prüfung der </w:t>
      </w:r>
      <w:commentRangeStart w:id="12"/>
      <w:commentRangeStart w:id="13"/>
      <w:r w:rsidR="00127DC3">
        <w:rPr>
          <w:rFonts w:ascii="Arial" w:hAnsi="Arial" w:cs="Arial"/>
          <w:sz w:val="24"/>
        </w:rPr>
        <w:t>Isolatoren</w:t>
      </w:r>
      <w:commentRangeEnd w:id="12"/>
      <w:r w:rsidR="00F82ACD">
        <w:rPr>
          <w:rStyle w:val="Kommentarzeichen"/>
        </w:rPr>
        <w:commentReference w:id="12"/>
      </w:r>
      <w:commentRangeEnd w:id="13"/>
      <w:r w:rsidR="00105799">
        <w:rPr>
          <w:rStyle w:val="Kommentarzeichen"/>
        </w:rPr>
        <w:commentReference w:id="13"/>
      </w:r>
      <w:r w:rsidR="00127DC3">
        <w:rPr>
          <w:rFonts w:ascii="Arial" w:hAnsi="Arial" w:cs="Arial"/>
          <w:sz w:val="24"/>
        </w:rPr>
        <w:t xml:space="preserve"> versteht man die Sichtkontrolle auf Beschädigungen und die Notierung des Materials, da es entweder Keramik oder Kunststoff Isolatoren sein können.</w:t>
      </w:r>
      <w:r w:rsidR="00A72B4A">
        <w:rPr>
          <w:rFonts w:ascii="Arial" w:hAnsi="Arial" w:cs="Arial"/>
          <w:sz w:val="24"/>
        </w:rPr>
        <w:t xml:space="preserve"> Diese haben den Nutzen, die unter Spannung stehenden Freileitungsseile vom Mast zu isolieren, sodass dieser nicht unter Spannung steht. Wie im Bild zu sehen, haben Isolatoren einen speziellen Aufbau, sodass der Strom den längst möglichen Weg überwinden muss, um an das andere Ende zu gelangen</w:t>
      </w:r>
      <w:r w:rsidR="00E82299">
        <w:rPr>
          <w:rFonts w:ascii="Arial" w:hAnsi="Arial" w:cs="Arial"/>
          <w:sz w:val="24"/>
        </w:rPr>
        <w:t xml:space="preserve">. </w:t>
      </w:r>
      <w:r w:rsidR="00127DC3">
        <w:rPr>
          <w:rFonts w:ascii="Arial" w:hAnsi="Arial" w:cs="Arial"/>
          <w:sz w:val="24"/>
        </w:rPr>
        <w:t xml:space="preserve">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r>
      <w:commentRangeStart w:id="14"/>
      <w:r w:rsidR="00B57301">
        <w:rPr>
          <w:rFonts w:ascii="Arial" w:hAnsi="Arial" w:cs="Arial"/>
          <w:sz w:val="24"/>
        </w:rPr>
        <w:t xml:space="preserve"> ---------------------------------------------------------------------------------------------------------------</w:t>
      </w:r>
      <w:commentRangeEnd w:id="14"/>
      <w:r w:rsidR="00105799">
        <w:rPr>
          <w:rStyle w:val="Kommentarzeichen"/>
        </w:rPr>
        <w:commentReference w:id="14"/>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w:t>
      </w:r>
      <w:r w:rsidR="00EB2B16">
        <w:rPr>
          <w:rFonts w:ascii="Arial" w:hAnsi="Arial" w:cs="Arial"/>
          <w:sz w:val="24"/>
        </w:rPr>
        <w:t>Das Mittelspannungsnetz</w:t>
      </w:r>
      <w:r w:rsidR="00DD07CC">
        <w:rPr>
          <w:rFonts w:ascii="Arial" w:hAnsi="Arial" w:cs="Arial"/>
          <w:sz w:val="24"/>
        </w:rPr>
        <w:t xml:space="preserve">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 xml:space="preserve">eine Spannung von 20.000 Volt (20 kV) und die Kabel haben nur die drei Adern L1, L2 und L3. Im Gegensatz zum </w:t>
      </w:r>
      <w:r w:rsidR="00DD07CC">
        <w:rPr>
          <w:rFonts w:ascii="Arial" w:hAnsi="Arial" w:cs="Arial"/>
          <w:sz w:val="24"/>
        </w:rPr>
        <w:lastRenderedPageBreak/>
        <w:t>Niederspannungsnetz, also bis 400 Volt, besitzen diese Leitungen keinen PEN Leiter, da es symmetrisch betrieben wird</w:t>
      </w:r>
      <w:r w:rsidR="00EB2B16">
        <w:rPr>
          <w:rFonts w:ascii="Arial" w:hAnsi="Arial" w:cs="Arial"/>
          <w:sz w:val="24"/>
        </w:rPr>
        <w:t xml:space="preserve">. </w:t>
      </w:r>
      <w:r w:rsidR="00DD07CC">
        <w:rPr>
          <w:rFonts w:ascii="Arial" w:hAnsi="Arial" w:cs="Arial"/>
          <w:sz w:val="24"/>
        </w:rPr>
        <w:t xml:space="preserve">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Außerdem ist wichtiger Bestandteil dieser Kontrolle, dass überprüft wird, ob Äste in die blanken Seile hineinhängen, da diese bei Berührung oder Annäherung zu einem Kurzschluss oder Brand führen</w:t>
      </w:r>
      <w:r w:rsidR="00220B3A">
        <w:rPr>
          <w:rFonts w:ascii="Arial" w:hAnsi="Arial" w:cs="Arial"/>
          <w:sz w:val="24"/>
        </w:rPr>
        <w:t xml:space="preserve"> können</w:t>
      </w:r>
      <w:r w:rsidR="000C0E92">
        <w:rPr>
          <w:rFonts w:ascii="Arial" w:hAnsi="Arial" w:cs="Arial"/>
          <w:sz w:val="24"/>
        </w:rPr>
        <w:t xml:space="preserve">. </w:t>
      </w:r>
      <w:r w:rsidR="0087663A">
        <w:rPr>
          <w:rFonts w:ascii="Arial" w:hAnsi="Arial" w:cs="Arial"/>
          <w:sz w:val="24"/>
        </w:rPr>
        <w:t xml:space="preserve">Um dies zu vermeiden, werden bekannte Stellen frühzeitig von Ästen befreit und neu gemeldete Orte </w:t>
      </w:r>
      <w:r w:rsidR="00220B3A">
        <w:rPr>
          <w:rFonts w:ascii="Arial" w:hAnsi="Arial" w:cs="Arial"/>
          <w:sz w:val="24"/>
        </w:rPr>
        <w:t xml:space="preserve">kontrolliert </w:t>
      </w:r>
      <w:r w:rsidR="0087663A">
        <w:rPr>
          <w:rFonts w:ascii="Arial" w:hAnsi="Arial" w:cs="Arial"/>
          <w:sz w:val="24"/>
        </w:rPr>
        <w:t xml:space="preserve">und ggf.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w:t>
      </w:r>
      <w:r w:rsidR="00DA4EEA">
        <w:rPr>
          <w:rFonts w:ascii="Arial" w:hAnsi="Arial" w:cs="Arial"/>
          <w:sz w:val="24"/>
        </w:rPr>
        <w:t>\\</w:t>
      </w:r>
      <w:r w:rsidR="00DA4EEA">
        <w:rPr>
          <w:rFonts w:ascii="Arial" w:hAnsi="Arial" w:cs="Arial"/>
          <w:sz w:val="24"/>
        </w:rPr>
        <w:br/>
        <w:t>Nicht nur Freileitungen oder KVS müssen kontrolliert werden, sondern auch die Schnittstellen zwischen Nieder- und Mittelspannungsnetz. Die Umspannstatio</w:t>
      </w:r>
      <w:r w:rsidR="00BE3964">
        <w:rPr>
          <w:rFonts w:ascii="Arial" w:hAnsi="Arial" w:cs="Arial"/>
          <w:sz w:val="24"/>
        </w:rPr>
        <w:t>n</w:t>
      </w:r>
      <w:r w:rsidR="00DA4EEA">
        <w:rPr>
          <w:rFonts w:ascii="Arial" w:hAnsi="Arial" w:cs="Arial"/>
          <w:sz w:val="24"/>
        </w:rPr>
        <w:t xml:space="preserve"> transferi</w:t>
      </w:r>
      <w:r w:rsidR="00BE3964">
        <w:rPr>
          <w:rFonts w:ascii="Arial" w:hAnsi="Arial" w:cs="Arial"/>
          <w:sz w:val="24"/>
        </w:rPr>
        <w:t>ert</w:t>
      </w:r>
      <w:r w:rsidR="00DA4EEA">
        <w:rPr>
          <w:rFonts w:ascii="Arial" w:hAnsi="Arial" w:cs="Arial"/>
          <w:sz w:val="24"/>
        </w:rPr>
        <w:t xml:space="preserve"> die Mittelspannung mit Hilfe von Transformatoren zu</w:t>
      </w:r>
      <w:r w:rsidR="00BE3964">
        <w:rPr>
          <w:rFonts w:ascii="Arial" w:hAnsi="Arial" w:cs="Arial"/>
          <w:sz w:val="24"/>
        </w:rPr>
        <w:t>r</w:t>
      </w:r>
      <w:r w:rsidR="00DA4EEA">
        <w:rPr>
          <w:rFonts w:ascii="Arial" w:hAnsi="Arial" w:cs="Arial"/>
          <w:sz w:val="24"/>
        </w:rPr>
        <w:t xml:space="preserve"> Niederspannung. </w:t>
      </w:r>
      <w:r w:rsidR="00FC7659">
        <w:rPr>
          <w:rFonts w:ascii="Arial" w:hAnsi="Arial" w:cs="Arial"/>
          <w:sz w:val="24"/>
        </w:rPr>
        <w:t>Ein Tra</w:t>
      </w:r>
      <w:r w:rsidR="00BE3964">
        <w:rPr>
          <w:rFonts w:ascii="Arial" w:hAnsi="Arial" w:cs="Arial"/>
          <w:sz w:val="24"/>
        </w:rPr>
        <w:t>nsformator</w:t>
      </w:r>
      <w:r w:rsidR="00FC7659">
        <w:rPr>
          <w:rFonts w:ascii="Arial" w:hAnsi="Arial" w:cs="Arial"/>
          <w:sz w:val="24"/>
        </w:rPr>
        <w:t xml:space="preserve">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w:t>
      </w:r>
      <w:r w:rsidR="00041EE3">
        <w:rPr>
          <w:rFonts w:ascii="Arial" w:hAnsi="Arial" w:cs="Arial"/>
          <w:sz w:val="24"/>
        </w:rPr>
        <w:t>-</w:t>
      </w:r>
      <w:r w:rsidR="008F0346">
        <w:rPr>
          <w:rFonts w:ascii="Arial" w:hAnsi="Arial" w:cs="Arial"/>
          <w:sz w:val="24"/>
        </w:rPr>
        <w:t xml:space="preserve">faches Verhältnis der Spulenwicklungen </w:t>
      </w:r>
      <w:r w:rsidR="008F0346">
        <w:rPr>
          <w:rFonts w:ascii="Arial" w:hAnsi="Arial" w:cs="Arial"/>
          <w:sz w:val="24"/>
        </w:rPr>
        <w:lastRenderedPageBreak/>
        <w:t>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w:t>
      </w:r>
      <w:r w:rsidR="00041EE3">
        <w:rPr>
          <w:rFonts w:ascii="Arial" w:hAnsi="Arial" w:cs="Arial"/>
          <w:sz w:val="24"/>
        </w:rPr>
        <w:t>zerstört wird</w:t>
      </w:r>
      <w:r w:rsidR="008F0346">
        <w:rPr>
          <w:rFonts w:ascii="Arial" w:hAnsi="Arial" w:cs="Arial"/>
          <w:sz w:val="24"/>
        </w:rPr>
        <w:t xml:space="preserve">. Um es gar nicht erst soweit kommen zu lassen, müssen Umspannstationen bei Besuch sauber gehalten werden und bei festgestelltem Feuchtigkeitseintritt so schnell wie möglich renoviert werden. </w:t>
      </w:r>
      <w:r w:rsidR="00BB72B0">
        <w:rPr>
          <w:rFonts w:ascii="Arial" w:hAnsi="Arial" w:cs="Arial"/>
          <w:sz w:val="24"/>
        </w:rPr>
        <w:br/>
        <w:t>Zudem gibt es auch im Mittelspannungsnetz A</w:t>
      </w:r>
      <w:commentRangeStart w:id="15"/>
      <w:r w:rsidR="00BB72B0">
        <w:rPr>
          <w:rFonts w:ascii="Arial" w:hAnsi="Arial" w:cs="Arial"/>
          <w:sz w:val="24"/>
        </w:rPr>
        <w:t>bzweige zwischen verschiedenen Kabeln</w:t>
      </w:r>
      <w:commentRangeEnd w:id="15"/>
      <w:r w:rsidR="00167CBD">
        <w:rPr>
          <w:rStyle w:val="Kommentarzeichen"/>
        </w:rPr>
        <w:commentReference w:id="15"/>
      </w:r>
      <w:r w:rsidR="00BB72B0">
        <w:rPr>
          <w:rFonts w:ascii="Arial" w:hAnsi="Arial" w:cs="Arial"/>
          <w:sz w:val="24"/>
        </w:rPr>
        <w:t xml:space="preserve">. </w:t>
      </w:r>
      <w:r w:rsidR="00962E59">
        <w:rPr>
          <w:rFonts w:ascii="Arial" w:hAnsi="Arial" w:cs="Arial"/>
          <w:sz w:val="24"/>
        </w:rPr>
        <w:t xml:space="preserve">Diese Abzweige </w:t>
      </w:r>
      <w:proofErr w:type="gramStart"/>
      <w:r w:rsidR="00105799">
        <w:rPr>
          <w:rFonts w:ascii="Arial" w:hAnsi="Arial" w:cs="Arial"/>
          <w:sz w:val="24"/>
        </w:rPr>
        <w:t>werden</w:t>
      </w:r>
      <w:proofErr w:type="gramEnd"/>
      <w:r w:rsidR="00105799">
        <w:rPr>
          <w:rFonts w:ascii="Arial" w:hAnsi="Arial" w:cs="Arial"/>
          <w:sz w:val="24"/>
        </w:rPr>
        <w:t xml:space="preserve"> in</w:t>
      </w:r>
      <w:r w:rsidR="00962E59">
        <w:rPr>
          <w:rFonts w:ascii="Arial" w:hAnsi="Arial" w:cs="Arial"/>
          <w:sz w:val="24"/>
        </w:rPr>
        <w:t xml:space="preserve"> Schaltwerken</w:t>
      </w:r>
      <w:r w:rsidR="00105799">
        <w:rPr>
          <w:rFonts w:ascii="Arial" w:hAnsi="Arial" w:cs="Arial"/>
          <w:sz w:val="24"/>
        </w:rPr>
        <w:t xml:space="preserve"> realisiert</w:t>
      </w:r>
      <w:r w:rsidR="00962E59">
        <w:rPr>
          <w:rFonts w:ascii="Arial" w:hAnsi="Arial" w:cs="Arial"/>
          <w:sz w:val="24"/>
        </w:rPr>
        <w:t>. Sie funktionieren wie ein großer Bahnhof, in dem</w:t>
      </w:r>
      <w:r w:rsidR="00105799">
        <w:rPr>
          <w:rFonts w:ascii="Arial" w:hAnsi="Arial" w:cs="Arial"/>
          <w:sz w:val="24"/>
        </w:rPr>
        <w:t xml:space="preserve"> einzelne</w:t>
      </w:r>
      <w:r w:rsidR="00962E59">
        <w:rPr>
          <w:rFonts w:ascii="Arial" w:hAnsi="Arial" w:cs="Arial"/>
          <w:sz w:val="24"/>
        </w:rPr>
        <w:t xml:space="preserve"> Mittelspannungskabel</w:t>
      </w:r>
      <w:r w:rsidR="00105799">
        <w:rPr>
          <w:rFonts w:ascii="Arial" w:hAnsi="Arial" w:cs="Arial"/>
          <w:sz w:val="24"/>
        </w:rPr>
        <w:t>, von \</w:t>
      </w:r>
      <w:proofErr w:type="spellStart"/>
      <w:r w:rsidR="00105799">
        <w:rPr>
          <w:rFonts w:ascii="Arial" w:hAnsi="Arial" w:cs="Arial"/>
          <w:sz w:val="24"/>
        </w:rPr>
        <w:t>zB</w:t>
      </w:r>
      <w:proofErr w:type="spellEnd"/>
      <w:r w:rsidR="00105799">
        <w:rPr>
          <w:rFonts w:ascii="Arial" w:hAnsi="Arial" w:cs="Arial"/>
          <w:sz w:val="24"/>
        </w:rPr>
        <w:t xml:space="preserve"> Umspannwerken oder anderen Mittelspannungskreisen</w:t>
      </w:r>
      <w:r w:rsidR="00962E59">
        <w:rPr>
          <w:rFonts w:ascii="Arial" w:hAnsi="Arial" w:cs="Arial"/>
          <w:sz w:val="24"/>
        </w:rPr>
        <w:t xml:space="preserve"> hineinkommen und </w:t>
      </w:r>
      <w:r w:rsidR="00105799">
        <w:rPr>
          <w:rFonts w:ascii="Arial" w:hAnsi="Arial" w:cs="Arial"/>
          <w:sz w:val="24"/>
        </w:rPr>
        <w:t xml:space="preserve">auf einer Sammelschiene, ähnlich wie im KVS zusammenlaufen. Von dieser Sammelschiene aus können Kabel abgehen und neue Stromkreise bilden. </w:t>
      </w:r>
      <w:r w:rsidR="00BB72B0">
        <w:rPr>
          <w:rFonts w:ascii="Arial" w:hAnsi="Arial" w:cs="Arial"/>
          <w:sz w:val="24"/>
        </w:rPr>
        <w:t xml:space="preserve">Diese </w:t>
      </w:r>
      <w:r w:rsidR="000712D6">
        <w:rPr>
          <w:rFonts w:ascii="Arial" w:hAnsi="Arial" w:cs="Arial"/>
          <w:sz w:val="24"/>
        </w:rPr>
        <w:t xml:space="preserve">sind </w:t>
      </w:r>
      <w:r w:rsidR="00BB72B0">
        <w:rPr>
          <w:rFonts w:ascii="Arial" w:hAnsi="Arial" w:cs="Arial"/>
          <w:sz w:val="24"/>
        </w:rPr>
        <w:t>deutlich aufwendiger</w:t>
      </w:r>
      <w:r w:rsidR="00962E59">
        <w:rPr>
          <w:rFonts w:ascii="Arial" w:hAnsi="Arial" w:cs="Arial"/>
          <w:sz w:val="24"/>
        </w:rPr>
        <w:t xml:space="preserve"> zu schalten</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105799">
        <w:rPr>
          <w:rFonts w:ascii="Arial" w:hAnsi="Arial" w:cs="Arial"/>
          <w:sz w:val="24"/>
        </w:rPr>
        <w:t xml:space="preserve">, sondern </w:t>
      </w:r>
      <w:r w:rsidR="00B001E2">
        <w:rPr>
          <w:rFonts w:ascii="Arial" w:hAnsi="Arial" w:cs="Arial"/>
          <w:sz w:val="24"/>
        </w:rPr>
        <w:t>nur die sogenannten Lasttrennschalter</w:t>
      </w:r>
      <w:r w:rsidR="00105799">
        <w:rPr>
          <w:rFonts w:ascii="Arial" w:hAnsi="Arial" w:cs="Arial"/>
          <w:sz w:val="24"/>
        </w:rPr>
        <w:t>.</w:t>
      </w:r>
      <w:r w:rsidR="00B001E2">
        <w:rPr>
          <w:rFonts w:ascii="Arial" w:hAnsi="Arial" w:cs="Arial"/>
          <w:sz w:val="24"/>
        </w:rPr>
        <w:t xml:space="preserve"> </w:t>
      </w:r>
      <w:r w:rsidR="00105799">
        <w:rPr>
          <w:rFonts w:ascii="Arial" w:hAnsi="Arial" w:cs="Arial"/>
          <w:sz w:val="24"/>
        </w:rPr>
        <w:t>Diese funktionieren</w:t>
      </w:r>
      <w:r w:rsidR="00B001E2">
        <w:rPr>
          <w:rFonts w:ascii="Arial" w:hAnsi="Arial" w:cs="Arial"/>
          <w:sz w:val="24"/>
        </w:rPr>
        <w:t xml:space="preserve"> wie Lichtschalter</w:t>
      </w:r>
      <w:r w:rsidR="00105799">
        <w:rPr>
          <w:rFonts w:ascii="Arial" w:hAnsi="Arial" w:cs="Arial"/>
          <w:sz w:val="24"/>
        </w:rPr>
        <w:t>, in denen</w:t>
      </w:r>
      <w:r w:rsidR="00B001E2">
        <w:rPr>
          <w:rFonts w:ascii="Arial" w:hAnsi="Arial" w:cs="Arial"/>
          <w:sz w:val="24"/>
        </w:rPr>
        <w:t xml:space="preserve"> eine Metallstange zwischen die beiden Kontakte </w:t>
      </w:r>
      <w:r w:rsidR="00E105AA">
        <w:rPr>
          <w:rFonts w:ascii="Arial" w:hAnsi="Arial" w:cs="Arial"/>
          <w:sz w:val="24"/>
        </w:rPr>
        <w:t>ge</w:t>
      </w:r>
      <w:r w:rsidR="00B001E2">
        <w:rPr>
          <w:rFonts w:ascii="Arial" w:hAnsi="Arial" w:cs="Arial"/>
          <w:sz w:val="24"/>
        </w:rPr>
        <w:t>schaltet</w:t>
      </w:r>
      <w:r w:rsidR="00E105AA">
        <w:rPr>
          <w:rFonts w:ascii="Arial" w:hAnsi="Arial" w:cs="Arial"/>
          <w:sz w:val="24"/>
        </w:rPr>
        <w:t xml:space="preserve"> wird</w:t>
      </w:r>
      <w:r w:rsidR="00B001E2">
        <w:rPr>
          <w:rFonts w:ascii="Arial" w:hAnsi="Arial" w:cs="Arial"/>
          <w:sz w:val="24"/>
        </w:rPr>
        <w:t xml:space="preserve">, sobald man diesen einschalten möchte. Hierbei wird zwischen zwei Typen unterschieden, dem luft- und dem gasisolierten Trennschalter. </w:t>
      </w:r>
      <w:commentRangeStart w:id="16"/>
      <w:r w:rsidR="00B001E2">
        <w:rPr>
          <w:rFonts w:ascii="Arial" w:hAnsi="Arial" w:cs="Arial"/>
          <w:sz w:val="24"/>
        </w:rPr>
        <w:t>Der</w:t>
      </w:r>
      <w:commentRangeEnd w:id="16"/>
      <w:r w:rsidR="00E105AA">
        <w:rPr>
          <w:rStyle w:val="Kommentarzeichen"/>
        </w:rPr>
        <w:commentReference w:id="16"/>
      </w:r>
      <w:r w:rsidR="00B001E2">
        <w:rPr>
          <w:rFonts w:ascii="Arial" w:hAnsi="Arial" w:cs="Arial"/>
          <w:sz w:val="24"/>
        </w:rPr>
        <w:t xml:space="preserve">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 xml:space="preserve">Fällt bei Kontrolle dieser SF_6 Zelle auf, dass der Druck zu gering ist, muss diese ausgetauscht werden durch eine neue Zelle. </w:t>
      </w:r>
      <w:commentRangeStart w:id="17"/>
      <w:r w:rsidR="0091602C">
        <w:rPr>
          <w:rFonts w:ascii="Arial" w:hAnsi="Arial" w:cs="Arial"/>
          <w:sz w:val="24"/>
        </w:rPr>
        <w:t>Eine</w:t>
      </w:r>
      <w:commentRangeEnd w:id="17"/>
      <w:r w:rsidR="00E105AA">
        <w:rPr>
          <w:rStyle w:val="Kommentarzeichen"/>
        </w:rPr>
        <w:commentReference w:id="17"/>
      </w:r>
      <w:r w:rsidR="0091602C">
        <w:rPr>
          <w:rFonts w:ascii="Arial" w:hAnsi="Arial" w:cs="Arial"/>
          <w:sz w:val="24"/>
        </w:rPr>
        <w:t xml:space="preserv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14:paraId="243D2B9D" w14:textId="77777777" w:rsidR="00B94184" w:rsidRDefault="00B94184" w:rsidP="00B94184">
      <w:pPr>
        <w:pStyle w:val="Listenabsatz"/>
        <w:numPr>
          <w:ilvl w:val="0"/>
          <w:numId w:val="4"/>
        </w:numPr>
        <w:rPr>
          <w:rFonts w:ascii="Arial" w:hAnsi="Arial" w:cs="Arial"/>
          <w:sz w:val="24"/>
        </w:rPr>
      </w:pPr>
      <w:r>
        <w:rPr>
          <w:rFonts w:ascii="Arial" w:hAnsi="Arial" w:cs="Arial"/>
          <w:sz w:val="24"/>
        </w:rPr>
        <w:t>Reflexion</w:t>
      </w:r>
    </w:p>
    <w:p w14:paraId="59BEF190" w14:textId="40A0AB31"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w:t>
      </w:r>
      <w:r>
        <w:rPr>
          <w:rFonts w:ascii="Arial" w:hAnsi="Arial" w:cs="Arial"/>
          <w:sz w:val="24"/>
        </w:rPr>
        <w:lastRenderedPageBreak/>
        <w:t xml:space="preserve">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w:t>
      </w:r>
      <w:r w:rsidR="002C2EDF">
        <w:rPr>
          <w:rFonts w:ascii="Arial" w:hAnsi="Arial" w:cs="Arial"/>
          <w:sz w:val="24"/>
        </w:rPr>
        <w:t xml:space="preserve">. </w:t>
      </w:r>
      <w:r w:rsidR="00793A87">
        <w:rPr>
          <w:rFonts w:ascii="Arial" w:hAnsi="Arial" w:cs="Arial"/>
          <w:sz w:val="24"/>
        </w:rPr>
        <w:t xml:space="preserve">Um dies zu vermeiden werden regelmäßige </w:t>
      </w:r>
      <w:r w:rsidR="001D78BE">
        <w:rPr>
          <w:rFonts w:ascii="Arial" w:hAnsi="Arial" w:cs="Arial"/>
          <w:sz w:val="24"/>
        </w:rPr>
        <w:t xml:space="preserve">Inspektionen, Wartungen und Überprüfungen durchgeführt. </w:t>
      </w:r>
      <w:r w:rsidR="00793A87">
        <w:rPr>
          <w:rFonts w:ascii="Arial" w:hAnsi="Arial" w:cs="Arial"/>
          <w:sz w:val="24"/>
        </w:rPr>
        <w:t xml:space="preserve">Zudem ist es wichtig, dass </w:t>
      </w:r>
      <w:r w:rsidR="001D78BE">
        <w:rPr>
          <w:rFonts w:ascii="Arial" w:hAnsi="Arial" w:cs="Arial"/>
          <w:sz w:val="24"/>
        </w:rPr>
        <w:t>Stromn</w:t>
      </w:r>
      <w:r w:rsidR="00793A87">
        <w:rPr>
          <w:rFonts w:ascii="Arial" w:hAnsi="Arial" w:cs="Arial"/>
          <w:sz w:val="24"/>
        </w:rPr>
        <w:t>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w:t>
      </w:r>
      <w:r w:rsidR="001D78BE">
        <w:rPr>
          <w:rFonts w:ascii="Arial" w:hAnsi="Arial" w:cs="Arial"/>
          <w:sz w:val="24"/>
        </w:rPr>
        <w:t>betroffen sind</w:t>
      </w:r>
      <w:r w:rsidR="008C38E4">
        <w:rPr>
          <w:rFonts w:ascii="Arial" w:hAnsi="Arial" w:cs="Arial"/>
          <w:sz w:val="24"/>
        </w:rPr>
        <w:t>.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r w:rsidR="0002160F">
        <w:rPr>
          <w:rFonts w:ascii="Arial" w:hAnsi="Arial" w:cs="Arial"/>
          <w:sz w:val="24"/>
        </w:rPr>
        <w:t xml:space="preserve">Grundlegend wurden </w:t>
      </w:r>
      <w:r w:rsidR="00B85899">
        <w:rPr>
          <w:rFonts w:ascii="Arial" w:hAnsi="Arial" w:cs="Arial"/>
          <w:sz w:val="24"/>
        </w:rPr>
        <w:t xml:space="preserve">Strukturen zu verschiedenen Betriebsaufgaben, welche zielführend für ein stabiles Stromnetz sind, erlernt. Dazu wurden die Vorgehensweisen unter realen Bedingungen angewandt und vertieft. </w:t>
      </w:r>
    </w:p>
    <w:p w14:paraId="0D45FEC0" w14:textId="7B92EE88" w:rsidR="00553286" w:rsidRDefault="00553286">
      <w:pPr>
        <w:rPr>
          <w:rFonts w:ascii="Arial" w:hAnsi="Arial" w:cs="Arial"/>
          <w:sz w:val="24"/>
        </w:rPr>
      </w:pPr>
    </w:p>
    <w:p w14:paraId="4ED5C507" w14:textId="77777777" w:rsidR="00036EDA" w:rsidRDefault="00036EDA">
      <w:pPr>
        <w:rPr>
          <w:rFonts w:ascii="Arial" w:hAnsi="Arial" w:cs="Arial"/>
          <w:sz w:val="24"/>
        </w:rPr>
      </w:pPr>
    </w:p>
    <w:p w14:paraId="514AD2A2" w14:textId="77777777"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14:paraId="3E7F643F" w14:textId="77777777"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14:paraId="3835A518" w14:textId="19F2B7AC"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w:t>
      </w:r>
      <w:r w:rsidR="00F809EB">
        <w:rPr>
          <w:rFonts w:ascii="Arial" w:hAnsi="Arial" w:cs="Arial"/>
          <w:sz w:val="24"/>
        </w:rPr>
        <w:t>von verschiedenen Kabelquerschnitten</w:t>
      </w:r>
      <w:r w:rsidR="005804E8">
        <w:rPr>
          <w:rFonts w:ascii="Arial" w:hAnsi="Arial" w:cs="Arial"/>
          <w:sz w:val="24"/>
        </w:rPr>
        <w:t xml:space="preserve">,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r w:rsidR="00D04ECE">
        <w:rPr>
          <w:rFonts w:ascii="Arial" w:hAnsi="Arial" w:cs="Arial"/>
          <w:sz w:val="24"/>
        </w:rPr>
        <w:t>\\</w:t>
      </w:r>
    </w:p>
    <w:p w14:paraId="01A7F8EC" w14:textId="0EAF4DE0" w:rsidR="00D04ECE" w:rsidRDefault="00D04ECE" w:rsidP="001A45DA">
      <w:pPr>
        <w:rPr>
          <w:rFonts w:ascii="Arial" w:hAnsi="Arial" w:cs="Arial"/>
          <w:sz w:val="24"/>
        </w:rPr>
      </w:pPr>
      <w:r>
        <w:rPr>
          <w:rFonts w:ascii="Arial" w:hAnsi="Arial" w:cs="Arial"/>
          <w:sz w:val="24"/>
        </w:rPr>
        <w:lastRenderedPageBreak/>
        <w:t>Ziel ist das Installieren von Kabelmuffen verschiedene</w:t>
      </w:r>
      <w:r w:rsidR="00435222">
        <w:rPr>
          <w:rFonts w:ascii="Arial" w:hAnsi="Arial" w:cs="Arial"/>
          <w:sz w:val="24"/>
        </w:rPr>
        <w:t>r</w:t>
      </w:r>
      <w:r>
        <w:rPr>
          <w:rFonts w:ascii="Arial" w:hAnsi="Arial" w:cs="Arial"/>
          <w:sz w:val="24"/>
        </w:rPr>
        <w:t xml:space="preserve"> Typ</w:t>
      </w:r>
      <w:r w:rsidR="00435222">
        <w:rPr>
          <w:rFonts w:ascii="Arial" w:hAnsi="Arial" w:cs="Arial"/>
          <w:sz w:val="24"/>
        </w:rPr>
        <w:t>en</w:t>
      </w:r>
      <w:r>
        <w:rPr>
          <w:rFonts w:ascii="Arial" w:hAnsi="Arial" w:cs="Arial"/>
          <w:sz w:val="24"/>
        </w:rPr>
        <w:t xml:space="preserve">. </w:t>
      </w:r>
      <w:r w:rsidR="004034F1">
        <w:rPr>
          <w:rFonts w:ascii="Arial" w:hAnsi="Arial" w:cs="Arial"/>
          <w:sz w:val="24"/>
        </w:rPr>
        <w:t>Zudem</w:t>
      </w:r>
      <w:r>
        <w:rPr>
          <w:rFonts w:ascii="Arial" w:hAnsi="Arial" w:cs="Arial"/>
          <w:sz w:val="24"/>
        </w:rPr>
        <w:t xml:space="preserve"> soll erlernt werden, </w:t>
      </w:r>
      <w:r w:rsidR="004034F1">
        <w:rPr>
          <w:rFonts w:ascii="Arial" w:hAnsi="Arial" w:cs="Arial"/>
          <w:sz w:val="24"/>
        </w:rPr>
        <w:t>wie diese bei verschiedenen Kabeln anzuwenden sind und was dabei zu beachten ist.</w:t>
      </w:r>
    </w:p>
    <w:p w14:paraId="7D0B6C3F" w14:textId="77777777"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14:paraId="2F1B0B8E" w14:textId="77F1830C" w:rsidR="001E7FCF" w:rsidRDefault="00A95CC9" w:rsidP="008C68BC">
      <w:pPr>
        <w:rPr>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w:t>
      </w:r>
      <w:r w:rsidR="00F809EB">
        <w:rPr>
          <w:rFonts w:ascii="Arial" w:hAnsi="Arial" w:cs="Arial"/>
          <w:sz w:val="24"/>
        </w:rPr>
        <w:t>dieser</w:t>
      </w:r>
      <w:r w:rsidR="0082620A">
        <w:rPr>
          <w:rFonts w:ascii="Arial" w:hAnsi="Arial" w:cs="Arial"/>
          <w:sz w:val="24"/>
        </w:rPr>
        <w:t xml:space="preserve"> bis zu einem maximalen Aderquerschnitt von 150 mm^2</w:t>
      </w:r>
      <w:r w:rsidR="00087699">
        <w:rPr>
          <w:rFonts w:ascii="Arial" w:hAnsi="Arial" w:cs="Arial"/>
          <w:sz w:val="24"/>
        </w:rPr>
        <w:t xml:space="preserve"> und 1 kV maximale Spannung</w:t>
      </w:r>
      <w:r w:rsidR="00F809EB">
        <w:rPr>
          <w:rFonts w:ascii="Arial" w:hAnsi="Arial" w:cs="Arial"/>
          <w:sz w:val="24"/>
        </w:rPr>
        <w:t xml:space="preserve"> einsetzbar</w:t>
      </w:r>
      <w:r w:rsidR="0082620A">
        <w:rPr>
          <w:rFonts w:ascii="Arial" w:hAnsi="Arial" w:cs="Arial"/>
          <w:sz w:val="24"/>
        </w:rPr>
        <w:t xml:space="preserve"> ist. Dies ist ausreichend, da</w:t>
      </w:r>
      <w:r w:rsidR="00F809EB">
        <w:rPr>
          <w:rFonts w:ascii="Arial" w:hAnsi="Arial" w:cs="Arial"/>
          <w:sz w:val="24"/>
        </w:rPr>
        <w:t xml:space="preserve"> im Niederspannungsnetz der TWS Netz GmbH</w:t>
      </w:r>
      <w:r w:rsidR="0082620A">
        <w:rPr>
          <w:rFonts w:ascii="Arial" w:hAnsi="Arial" w:cs="Arial"/>
          <w:sz w:val="24"/>
        </w:rPr>
        <w:t xml:space="preserve"> ein Aderquerschnitt von </w:t>
      </w:r>
      <w:r w:rsidR="00F809EB">
        <w:rPr>
          <w:rFonts w:ascii="Arial" w:hAnsi="Arial" w:cs="Arial"/>
          <w:sz w:val="24"/>
        </w:rPr>
        <w:t xml:space="preserve">max. </w:t>
      </w:r>
      <w:r w:rsidR="0082620A">
        <w:rPr>
          <w:rFonts w:ascii="Arial" w:hAnsi="Arial" w:cs="Arial"/>
          <w:sz w:val="24"/>
        </w:rPr>
        <w:t xml:space="preserve">150 mm^2 </w:t>
      </w:r>
      <w:r w:rsidR="00F809EB">
        <w:rPr>
          <w:rFonts w:ascii="Arial" w:hAnsi="Arial" w:cs="Arial"/>
          <w:sz w:val="24"/>
        </w:rPr>
        <w:t xml:space="preserve">eingesetzt wird. </w:t>
      </w:r>
      <w:r w:rsidR="00555F81">
        <w:rPr>
          <w:rFonts w:ascii="Arial" w:hAnsi="Arial" w:cs="Arial"/>
          <w:sz w:val="24"/>
        </w:rPr>
        <w:t xml:space="preserve">Dieser Aderquerschnitt, auch als Nennquerschnitt eines Kabels bezeichnet, gibt die dicke einer einzelnen Ader an, mit Hilfe der sichtbaren Fläche beim </w:t>
      </w:r>
      <w:r w:rsidR="00871E1D">
        <w:rPr>
          <w:rFonts w:ascii="Arial" w:hAnsi="Arial" w:cs="Arial"/>
          <w:sz w:val="24"/>
        </w:rPr>
        <w:t>D</w:t>
      </w:r>
      <w:r w:rsidR="00555F81">
        <w:rPr>
          <w:rFonts w:ascii="Arial" w:hAnsi="Arial" w:cs="Arial"/>
          <w:sz w:val="24"/>
        </w:rPr>
        <w:t xml:space="preserve">urchtrennen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commentRangeStart w:id="18"/>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B34F59">
        <w:rPr>
          <w:rFonts w:ascii="Arial" w:hAnsi="Arial" w:cs="Arial"/>
          <w:sz w:val="24"/>
        </w:rPr>
        <w:t xml:space="preserve">diese ein leichteres Gewicht </w:t>
      </w:r>
      <w:proofErr w:type="spellStart"/>
      <w:r w:rsidR="00B34F59">
        <w:rPr>
          <w:rFonts w:ascii="Arial" w:hAnsi="Arial" w:cs="Arial"/>
          <w:sz w:val="24"/>
        </w:rPr>
        <w:t>aufweißen</w:t>
      </w:r>
      <w:proofErr w:type="spellEnd"/>
      <w:r w:rsidR="00B34F59">
        <w:rPr>
          <w:rFonts w:ascii="Arial" w:hAnsi="Arial" w:cs="Arial"/>
          <w:sz w:val="24"/>
        </w:rPr>
        <w:t xml:space="preserve"> und Aluminiu</w:t>
      </w:r>
      <w:r w:rsidR="00B85899">
        <w:rPr>
          <w:rFonts w:ascii="Arial" w:hAnsi="Arial" w:cs="Arial"/>
          <w:sz w:val="24"/>
        </w:rPr>
        <w:t>m</w:t>
      </w:r>
      <w:r w:rsidR="00B34F59">
        <w:rPr>
          <w:rFonts w:ascii="Arial" w:hAnsi="Arial" w:cs="Arial"/>
          <w:sz w:val="24"/>
        </w:rPr>
        <w:t xml:space="preserve"> kosteneffizienter ist.</w:t>
      </w:r>
      <w:r w:rsidR="00087699">
        <w:rPr>
          <w:rFonts w:ascii="Arial" w:hAnsi="Arial" w:cs="Arial"/>
          <w:sz w:val="24"/>
        </w:rPr>
        <w:t xml:space="preserve"> Vergleicht man dieses Gewicht eines </w:t>
      </w:r>
      <w:r w:rsidR="00087699">
        <w:rPr>
          <w:rFonts w:ascii="Arial" w:hAnsi="Arial" w:cs="Arial"/>
          <w:sz w:val="24"/>
        </w:rPr>
        <w:lastRenderedPageBreak/>
        <w:t>Aluminiumkabels des Typs NAYY mit einem Kupferkabel des Typs NYY, dann kommt man auf eine Reduzierung des Gewichts durch den Aluminiumleiter von ca. 3,5 Tonnen pro Kilometer Kabel.</w:t>
      </w:r>
      <w:r w:rsidR="00B00516">
        <w:rPr>
          <w:rFonts w:ascii="Arial" w:hAnsi="Arial" w:cs="Arial"/>
          <w:sz w:val="24"/>
        </w:rPr>
        <w:t xml:space="preserve"> </w:t>
      </w:r>
      <w:r w:rsidR="00876646">
        <w:rPr>
          <w:rFonts w:ascii="Arial" w:hAnsi="Arial" w:cs="Arial"/>
          <w:sz w:val="24"/>
        </w:rPr>
        <w:t xml:space="preserve"> </w:t>
      </w:r>
      <w:r w:rsidR="00AC7512">
        <w:rPr>
          <w:rFonts w:ascii="Arial" w:hAnsi="Arial" w:cs="Arial"/>
          <w:sz w:val="24"/>
        </w:rPr>
        <w:br/>
      </w:r>
      <w:r w:rsidR="001851F5">
        <w:rPr>
          <w:rFonts w:ascii="Arial" w:hAnsi="Arial" w:cs="Arial"/>
          <w:sz w:val="24"/>
        </w:rPr>
        <w:t xml:space="preserve">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commentRangeEnd w:id="18"/>
      <w:r w:rsidR="00B00516">
        <w:rPr>
          <w:rStyle w:val="Kommentarzeichen"/>
        </w:rPr>
        <w:commentReference w:id="18"/>
      </w:r>
      <w:r w:rsidR="00A45E9B">
        <w:rPr>
          <w:rFonts w:ascii="Arial" w:hAnsi="Arial" w:cs="Arial"/>
          <w:sz w:val="24"/>
        </w:rPr>
        <w:br/>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t>
      </w:r>
      <w:r w:rsidR="00840619">
        <w:rPr>
          <w:rFonts w:ascii="Arial" w:hAnsi="Arial" w:cs="Arial"/>
          <w:sz w:val="24"/>
        </w:rPr>
        <w:lastRenderedPageBreak/>
        <w:t xml:space="preserve">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wird</w:t>
      </w:r>
      <w:r w:rsidR="00B85899">
        <w:rPr>
          <w:rFonts w:ascii="Arial" w:hAnsi="Arial" w:cs="Arial"/>
          <w:sz w:val="24"/>
        </w:rPr>
        <w:t xml:space="preserve"> ein</w:t>
      </w:r>
      <w:r w:rsidR="00E50B60">
        <w:rPr>
          <w:rFonts w:ascii="Arial" w:hAnsi="Arial" w:cs="Arial"/>
          <w:sz w:val="24"/>
        </w:rPr>
        <w:t xml:space="preserve">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schützen. Da Mittelspannungskabel drei dieser Kabel für </w:t>
      </w:r>
      <w:r w:rsidR="002855FA">
        <w:rPr>
          <w:rFonts w:ascii="Arial" w:hAnsi="Arial" w:cs="Arial"/>
          <w:sz w:val="24"/>
        </w:rPr>
        <w:t>die Phasen</w:t>
      </w:r>
      <w:r w:rsidR="00E50B60">
        <w:rPr>
          <w:rFonts w:ascii="Arial" w:hAnsi="Arial" w:cs="Arial"/>
          <w:sz w:val="24"/>
        </w:rPr>
        <w:t xml:space="preserve"> L1, L2 und L3 besitzen, muss dieser Prozess dreimal wiederholt werden um eine Verbindung herzustellen. </w:t>
      </w:r>
      <w:r w:rsidR="002855FA">
        <w:rPr>
          <w:rFonts w:ascii="Arial" w:hAnsi="Arial" w:cs="Arial"/>
          <w:sz w:val="24"/>
        </w:rPr>
        <w:t xml:space="preserve">Eine weitere Methode stellt die Gießharzmethode dar, </w:t>
      </w:r>
      <w:r w:rsidR="009C6E77">
        <w:rPr>
          <w:rFonts w:ascii="Arial" w:hAnsi="Arial" w:cs="Arial"/>
          <w:sz w:val="24"/>
        </w:rPr>
        <w:t xml:space="preserve">in der als Isolator ein Harz verwendet wird, welches in eine Form </w:t>
      </w:r>
      <w:r w:rsidR="002855FA">
        <w:rPr>
          <w:rFonts w:ascii="Arial" w:hAnsi="Arial" w:cs="Arial"/>
          <w:sz w:val="24"/>
        </w:rPr>
        <w:t xml:space="preserve">gegossen </w:t>
      </w:r>
      <w:r w:rsidR="009C6E77">
        <w:rPr>
          <w:rFonts w:ascii="Arial" w:hAnsi="Arial" w:cs="Arial"/>
          <w:sz w:val="24"/>
        </w:rPr>
        <w:t>und anschließend aus</w:t>
      </w:r>
      <w:r w:rsidR="002855FA">
        <w:rPr>
          <w:rFonts w:ascii="Arial" w:hAnsi="Arial" w:cs="Arial"/>
          <w:sz w:val="24"/>
        </w:rPr>
        <w:t>gehärtet wird</w:t>
      </w:r>
      <w:r w:rsidR="009C6E77">
        <w:rPr>
          <w:rFonts w:ascii="Arial" w:hAnsi="Arial" w:cs="Arial"/>
          <w:sz w:val="24"/>
        </w:rPr>
        <w:t>. Dieses Harz besteht aus einer zwei teiligen chemischen Mischung, welche nach vermischen miteinander reagiert und zu eine</w:t>
      </w:r>
      <w:r w:rsidR="009A0742">
        <w:rPr>
          <w:rFonts w:ascii="Arial" w:hAnsi="Arial" w:cs="Arial"/>
          <w:sz w:val="24"/>
        </w:rPr>
        <w:t xml:space="preserve">r aushärtenden Kunststoffmasse wird. Diese Masse ist letztendlich isolierend und schützt nach Aushärtung die Muffe vor äußeren Einflüssen. Diese Methode wird nur noch bei Abzweigmuffen verwendet, da dass Schrumpfverfahren deutlich schneller und einfacher anzuwenden </w:t>
      </w:r>
      <w:proofErr w:type="gramStart"/>
      <w:r w:rsidR="009A0742">
        <w:rPr>
          <w:rFonts w:ascii="Arial" w:hAnsi="Arial" w:cs="Arial"/>
          <w:sz w:val="24"/>
        </w:rPr>
        <w:t>ist</w:t>
      </w:r>
      <w:proofErr w:type="gramEnd"/>
      <w:r w:rsidR="009A0742">
        <w:rPr>
          <w:rFonts w:ascii="Arial" w:hAnsi="Arial" w:cs="Arial"/>
          <w:sz w:val="24"/>
        </w:rPr>
        <w:t>.</w:t>
      </w:r>
      <w:r w:rsidR="0076006D">
        <w:rPr>
          <w:rFonts w:ascii="Arial" w:hAnsi="Arial" w:cs="Arial"/>
          <w:sz w:val="24"/>
        </w:rPr>
        <w:t>\\\\</w:t>
      </w:r>
      <w:r w:rsidR="0076006D">
        <w:rPr>
          <w:rFonts w:ascii="Arial" w:hAnsi="Arial" w:cs="Arial"/>
          <w:sz w:val="24"/>
        </w:rPr>
        <w:br/>
      </w:r>
      <w:r w:rsidR="001E7FCF">
        <w:rPr>
          <w:rFonts w:ascii="Arial" w:hAnsi="Arial" w:cs="Arial"/>
          <w:sz w:val="24"/>
        </w:rPr>
        <w:t xml:space="preserve">Im </w:t>
      </w:r>
      <w:r w:rsidR="00AC7512">
        <w:rPr>
          <w:rFonts w:ascii="Arial" w:hAnsi="Arial" w:cs="Arial"/>
          <w:sz w:val="24"/>
        </w:rPr>
        <w:t>Stromnetze</w:t>
      </w:r>
      <w:r w:rsidR="001E7FCF">
        <w:rPr>
          <w:rFonts w:ascii="Arial" w:hAnsi="Arial" w:cs="Arial"/>
          <w:sz w:val="24"/>
        </w:rPr>
        <w:t xml:space="preserve">rneuerungsprogramm der TWS Netz GmbH werden </w:t>
      </w:r>
      <w:r w:rsidR="00AB65DD">
        <w:rPr>
          <w:rFonts w:ascii="Arial" w:hAnsi="Arial" w:cs="Arial"/>
          <w:sz w:val="24"/>
        </w:rPr>
        <w:t xml:space="preserve">lang bestehende </w:t>
      </w:r>
      <w:r w:rsidR="001E7FCF">
        <w:rPr>
          <w:rFonts w:ascii="Arial" w:hAnsi="Arial" w:cs="Arial"/>
          <w:sz w:val="24"/>
        </w:rPr>
        <w:t xml:space="preserve">Kabelstrecken ersetzt. Dabei müssen Kabel mit verschiedenen Eigenschaften und Querschnitten verbunden werden. </w:t>
      </w:r>
    </w:p>
    <w:p w14:paraId="76A27516" w14:textId="77777777" w:rsidR="00B61A7F" w:rsidRDefault="0076006D" w:rsidP="008C68BC">
      <w:pPr>
        <w:rPr>
          <w:rFonts w:ascii="Arial" w:hAnsi="Arial" w:cs="Arial"/>
          <w:sz w:val="24"/>
        </w:rPr>
      </w:pPr>
      <w:r>
        <w:rPr>
          <w:rFonts w:ascii="Arial" w:hAnsi="Arial" w:cs="Arial"/>
          <w:sz w:val="24"/>
        </w:rPr>
        <w:t xml:space="preserve">Die Kabelauftrennung findet ihre Anwendung bei Kabeln des Typs N(A)KBA, welche </w:t>
      </w:r>
      <w:r w:rsidR="00A03CCD">
        <w:rPr>
          <w:rFonts w:ascii="Arial" w:hAnsi="Arial" w:cs="Arial"/>
          <w:sz w:val="24"/>
        </w:rPr>
        <w:t xml:space="preserve">alle drei Adern in einem Kabel </w:t>
      </w:r>
      <w:r w:rsidR="00490F8F">
        <w:rPr>
          <w:rFonts w:ascii="Arial" w:hAnsi="Arial" w:cs="Arial"/>
          <w:sz w:val="24"/>
        </w:rPr>
        <w:t xml:space="preserve">besitzen </w:t>
      </w:r>
      <w:r w:rsidR="00A03CCD">
        <w:rPr>
          <w:rFonts w:ascii="Arial" w:hAnsi="Arial" w:cs="Arial"/>
          <w:sz w:val="24"/>
        </w:rPr>
        <w:t>und für den Übergang auf ein</w:t>
      </w:r>
      <w:r w:rsidR="00490F8F">
        <w:rPr>
          <w:rFonts w:ascii="Arial" w:hAnsi="Arial" w:cs="Arial"/>
          <w:sz w:val="24"/>
        </w:rPr>
        <w:t>en</w:t>
      </w:r>
      <w:r w:rsidR="00A03CCD">
        <w:rPr>
          <w:rFonts w:ascii="Arial" w:hAnsi="Arial" w:cs="Arial"/>
          <w:sz w:val="24"/>
        </w:rPr>
        <w:t xml:space="preserve"> </w:t>
      </w:r>
      <w:r w:rsidR="001E7FCF">
        <w:rPr>
          <w:rFonts w:ascii="Arial" w:hAnsi="Arial" w:cs="Arial"/>
          <w:sz w:val="24"/>
        </w:rPr>
        <w:t>aktuell verwendete</w:t>
      </w:r>
      <w:r w:rsidR="00490F8F">
        <w:rPr>
          <w:rFonts w:ascii="Arial" w:hAnsi="Arial" w:cs="Arial"/>
          <w:sz w:val="24"/>
        </w:rPr>
        <w:t>n</w:t>
      </w:r>
      <w:r w:rsidR="001E7FCF">
        <w:rPr>
          <w:rFonts w:ascii="Arial" w:hAnsi="Arial" w:cs="Arial"/>
          <w:sz w:val="24"/>
        </w:rPr>
        <w:t xml:space="preserve"> </w:t>
      </w:r>
      <w:r w:rsidR="00A03CCD">
        <w:rPr>
          <w:rFonts w:ascii="Arial" w:hAnsi="Arial" w:cs="Arial"/>
          <w:sz w:val="24"/>
        </w:rPr>
        <w:t>Kabel</w:t>
      </w:r>
      <w:r w:rsidR="001E7FCF">
        <w:rPr>
          <w:rFonts w:ascii="Arial" w:hAnsi="Arial" w:cs="Arial"/>
          <w:sz w:val="24"/>
        </w:rPr>
        <w:t>typen</w:t>
      </w:r>
      <w:r w:rsidR="00A03CCD">
        <w:rPr>
          <w:rFonts w:ascii="Arial" w:hAnsi="Arial" w:cs="Arial"/>
          <w:sz w:val="24"/>
        </w:rPr>
        <w:t>, welche</w:t>
      </w:r>
      <w:r w:rsidR="00490F8F">
        <w:rPr>
          <w:rFonts w:ascii="Arial" w:hAnsi="Arial" w:cs="Arial"/>
          <w:sz w:val="24"/>
        </w:rPr>
        <w:t>r</w:t>
      </w:r>
      <w:r w:rsidR="00A03CCD">
        <w:rPr>
          <w:rFonts w:ascii="Arial" w:hAnsi="Arial" w:cs="Arial"/>
          <w:sz w:val="24"/>
        </w:rPr>
        <w:t xml:space="preserve">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w:t>
      </w:r>
      <w:commentRangeStart w:id="19"/>
      <w:r w:rsidR="00A03CCD">
        <w:rPr>
          <w:rFonts w:ascii="Arial" w:hAnsi="Arial" w:cs="Arial"/>
          <w:sz w:val="24"/>
        </w:rPr>
        <w:t xml:space="preserve"> </w:t>
      </w:r>
      <w:commentRangeEnd w:id="19"/>
      <w:r w:rsidR="00490F8F">
        <w:rPr>
          <w:rStyle w:val="Kommentarzeichen"/>
        </w:rPr>
        <w:commentReference w:id="19"/>
      </w:r>
      <w:r w:rsidR="00A03CCD">
        <w:rPr>
          <w:rFonts w:ascii="Arial" w:hAnsi="Arial" w:cs="Arial"/>
          <w:sz w:val="24"/>
        </w:rPr>
        <w:t xml:space="preserve">Da dieser </w:t>
      </w:r>
      <w:proofErr w:type="spellStart"/>
      <w:r w:rsidR="00A03CCD">
        <w:rPr>
          <w:rFonts w:ascii="Arial" w:hAnsi="Arial" w:cs="Arial"/>
          <w:sz w:val="24"/>
        </w:rPr>
        <w:t>Kabel</w:t>
      </w:r>
      <w:r w:rsidR="00AC7512">
        <w:rPr>
          <w:rFonts w:ascii="Arial" w:hAnsi="Arial" w:cs="Arial"/>
          <w:sz w:val="24"/>
        </w:rPr>
        <w:t>t</w:t>
      </w:r>
      <w:r w:rsidR="00A03CCD">
        <w:rPr>
          <w:rFonts w:ascii="Arial" w:hAnsi="Arial" w:cs="Arial"/>
          <w:sz w:val="24"/>
        </w:rPr>
        <w:t>yp</w:t>
      </w:r>
      <w:proofErr w:type="spellEnd"/>
      <w:r w:rsidR="00A03CCD">
        <w:rPr>
          <w:rFonts w:ascii="Arial" w:hAnsi="Arial" w:cs="Arial"/>
          <w:sz w:val="24"/>
        </w:rPr>
        <w:t xml:space="preserve"> meist </w:t>
      </w:r>
      <w:r w:rsidR="0053156F">
        <w:rPr>
          <w:rFonts w:ascii="Arial" w:hAnsi="Arial" w:cs="Arial"/>
          <w:sz w:val="24"/>
        </w:rPr>
        <w:t xml:space="preserve">einen im Verhältnis sehr kleinen Nennquerschnitt hat, muss zudem eine Übergangsmuffe zum erhöhen des Kabelquerschnitts installiert werden. Diese Art der Muffe wird </w:t>
      </w:r>
      <w:r w:rsidR="001F5869">
        <w:rPr>
          <w:rFonts w:ascii="Arial" w:hAnsi="Arial" w:cs="Arial"/>
          <w:sz w:val="24"/>
        </w:rPr>
        <w:t>äquivalent</w:t>
      </w:r>
      <w:r w:rsidR="0053156F">
        <w:rPr>
          <w:rFonts w:ascii="Arial" w:hAnsi="Arial" w:cs="Arial"/>
          <w:sz w:val="24"/>
        </w:rPr>
        <w:t xml:space="preserve"> </w:t>
      </w:r>
      <w:r w:rsidR="00490F8F">
        <w:rPr>
          <w:rFonts w:ascii="Arial" w:hAnsi="Arial" w:cs="Arial"/>
          <w:sz w:val="24"/>
        </w:rPr>
        <w:t xml:space="preserve">zu </w:t>
      </w:r>
      <w:r w:rsidR="0053156F">
        <w:rPr>
          <w:rFonts w:ascii="Arial" w:hAnsi="Arial" w:cs="Arial"/>
          <w:sz w:val="24"/>
        </w:rPr>
        <w:t>eine</w:t>
      </w:r>
      <w:r w:rsidR="00490F8F">
        <w:rPr>
          <w:rFonts w:ascii="Arial" w:hAnsi="Arial" w:cs="Arial"/>
          <w:sz w:val="24"/>
        </w:rPr>
        <w:t>r</w:t>
      </w:r>
      <w:r w:rsidR="0053156F">
        <w:rPr>
          <w:rFonts w:ascii="Arial" w:hAnsi="Arial" w:cs="Arial"/>
          <w:sz w:val="24"/>
        </w:rPr>
        <w:t xml:space="preserve"> Verbindungsmuffe</w:t>
      </w:r>
      <w:r w:rsidR="001F5869">
        <w:rPr>
          <w:rFonts w:ascii="Arial" w:hAnsi="Arial" w:cs="Arial"/>
          <w:sz w:val="24"/>
        </w:rPr>
        <w:t xml:space="preserve"> installiert.</w:t>
      </w:r>
      <w:r w:rsidR="0053156F">
        <w:rPr>
          <w:rFonts w:ascii="Arial" w:hAnsi="Arial" w:cs="Arial"/>
          <w:sz w:val="24"/>
        </w:rPr>
        <w:t xml:space="preserve">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w:t>
      </w:r>
      <w:r w:rsidR="00845FF8">
        <w:rPr>
          <w:rFonts w:ascii="Arial" w:hAnsi="Arial" w:cs="Arial"/>
          <w:sz w:val="24"/>
        </w:rPr>
        <w:t>s</w:t>
      </w:r>
      <w:r w:rsidR="00733641">
        <w:rPr>
          <w:rFonts w:ascii="Arial" w:hAnsi="Arial" w:cs="Arial"/>
          <w:sz w:val="24"/>
        </w:rPr>
        <w:t xml:space="preserve">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w:t>
      </w:r>
      <w:r w:rsidR="00191A78">
        <w:rPr>
          <w:rFonts w:ascii="Arial" w:hAnsi="Arial" w:cs="Arial"/>
          <w:sz w:val="24"/>
        </w:rPr>
        <w:t xml:space="preserve">des Stromkabels zu schaffen um </w:t>
      </w:r>
      <w:r w:rsidR="00191A78">
        <w:rPr>
          <w:rFonts w:ascii="Arial" w:hAnsi="Arial" w:cs="Arial"/>
          <w:sz w:val="24"/>
        </w:rPr>
        <w:lastRenderedPageBreak/>
        <w:t>beispielsweise ei</w:t>
      </w:r>
      <w:r w:rsidR="004F7A24">
        <w:rPr>
          <w:rFonts w:ascii="Arial" w:hAnsi="Arial" w:cs="Arial"/>
          <w:sz w:val="24"/>
        </w:rPr>
        <w:t xml:space="preserve">nen Haushalt anzuschließen. </w:t>
      </w:r>
      <w:r w:rsidR="00622BD1">
        <w:rPr>
          <w:rFonts w:ascii="Arial" w:hAnsi="Arial" w:cs="Arial"/>
          <w:sz w:val="24"/>
        </w:rPr>
        <w:t xml:space="preserve">Für die Montage einer Abzweigmuffe wird beim Bestandskabel lediglich der Mantel, heißt die äußere Isolierschicht entfernt, um die einzelnen Adern freizulegen. Um nun einen Abzweig zu schaffen, wird mit Hilfe einer Kabelabzweigklemme ein Kontakt zum Bestandskabel hergestellt. Diese Abzweigklemme hat </w:t>
      </w:r>
      <w:r w:rsidR="00845FF8">
        <w:rPr>
          <w:rFonts w:ascii="Arial" w:hAnsi="Arial" w:cs="Arial"/>
          <w:sz w:val="24"/>
        </w:rPr>
        <w:t>S</w:t>
      </w:r>
      <w:r w:rsidR="00622BD1">
        <w:rPr>
          <w:rFonts w:ascii="Arial" w:hAnsi="Arial" w:cs="Arial"/>
          <w:sz w:val="24"/>
        </w:rPr>
        <w:t xml:space="preserve">pitzen, welche sich bei der Montage, also dem </w:t>
      </w:r>
      <w:r w:rsidR="00845FF8">
        <w:rPr>
          <w:rFonts w:ascii="Arial" w:hAnsi="Arial" w:cs="Arial"/>
          <w:sz w:val="24"/>
        </w:rPr>
        <w:t>F</w:t>
      </w:r>
      <w:r w:rsidR="00622BD1">
        <w:rPr>
          <w:rFonts w:ascii="Arial" w:hAnsi="Arial" w:cs="Arial"/>
          <w:sz w:val="24"/>
        </w:rPr>
        <w:t xml:space="preserve">estschrauben der Klemme um die Adern, durch die Isolierung drücken und sich in den Aluminiumleiter hineintreiben. </w:t>
      </w:r>
      <w:r w:rsidR="00BE467D">
        <w:rPr>
          <w:rFonts w:ascii="Arial" w:hAnsi="Arial" w:cs="Arial"/>
          <w:sz w:val="24"/>
        </w:rPr>
        <w:t>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w:t>
      </w:r>
      <w:commentRangeStart w:id="20"/>
      <w:r w:rsidR="003D2DDC">
        <w:rPr>
          <w:rFonts w:ascii="Arial" w:hAnsi="Arial" w:cs="Arial"/>
          <w:sz w:val="24"/>
        </w:rPr>
        <w:t xml:space="preserve"> </w:t>
      </w:r>
      <w:commentRangeEnd w:id="20"/>
      <w:r w:rsidR="00490F8F">
        <w:rPr>
          <w:rStyle w:val="Kommentarzeichen"/>
        </w:rPr>
        <w:commentReference w:id="20"/>
      </w:r>
      <w:r w:rsidR="003D2DDC">
        <w:rPr>
          <w:rFonts w:ascii="Arial" w:hAnsi="Arial" w:cs="Arial"/>
          <w:sz w:val="24"/>
        </w:rPr>
        <w:t xml:space="preserve">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r>
    </w:p>
    <w:p w14:paraId="3A44A79F" w14:textId="4567B3E5" w:rsidR="008C68BC" w:rsidRPr="00846A7C" w:rsidRDefault="002A3EF1" w:rsidP="008C68BC">
      <w:pPr>
        <w:rPr>
          <w:rFonts w:ascii="Arial" w:hAnsi="Arial" w:cs="Arial"/>
          <w:color w:val="FF0000"/>
          <w:sz w:val="24"/>
        </w:rPr>
      </w:pPr>
      <w:r>
        <w:rPr>
          <w:rStyle w:val="Kommentarzeichen"/>
        </w:rPr>
        <w:commentReference w:id="21"/>
      </w:r>
    </w:p>
    <w:p w14:paraId="76DF469D" w14:textId="77777777" w:rsidR="00D22B24" w:rsidRDefault="00D22B24" w:rsidP="0009036B">
      <w:pPr>
        <w:pStyle w:val="Listenabsatz"/>
        <w:numPr>
          <w:ilvl w:val="0"/>
          <w:numId w:val="5"/>
        </w:numPr>
        <w:rPr>
          <w:rFonts w:ascii="Arial" w:hAnsi="Arial" w:cs="Arial"/>
          <w:sz w:val="24"/>
        </w:rPr>
      </w:pPr>
      <w:r w:rsidRPr="0009036B">
        <w:rPr>
          <w:rFonts w:ascii="Arial" w:hAnsi="Arial" w:cs="Arial"/>
          <w:sz w:val="24"/>
        </w:rPr>
        <w:t>Reflexion</w:t>
      </w:r>
    </w:p>
    <w:p w14:paraId="6EA4FCA7" w14:textId="6E19D0BC" w:rsidR="0009036B" w:rsidRPr="0009036B" w:rsidRDefault="00673EC5" w:rsidP="0009036B">
      <w:pPr>
        <w:rPr>
          <w:rFonts w:ascii="Arial" w:hAnsi="Arial" w:cs="Arial"/>
          <w:sz w:val="24"/>
        </w:rPr>
      </w:pPr>
      <w:commentRangeStart w:id="22"/>
      <w:r>
        <w:rPr>
          <w:rFonts w:ascii="Arial" w:hAnsi="Arial" w:cs="Arial"/>
          <w:sz w:val="24"/>
        </w:rPr>
        <w:t>Das Muffen von Kabeln im Nieder- und Mittelspannungsnetz stellt für Netzerweiterungen und -erneuerungen im Stromnetz der TWS Netz GmbH eine grundlegende Tätigkeit zur Erhaltung der Stromversorgung dar.</w:t>
      </w:r>
      <w:r w:rsidR="00E03D73">
        <w:rPr>
          <w:rFonts w:ascii="Arial" w:hAnsi="Arial" w:cs="Arial"/>
          <w:sz w:val="24"/>
        </w:rPr>
        <w:t xml:space="preserve"> </w:t>
      </w:r>
      <w:commentRangeEnd w:id="22"/>
      <w:r w:rsidR="003F376E">
        <w:rPr>
          <w:rStyle w:val="Kommentarzeichen"/>
        </w:rPr>
        <w:commentReference w:id="22"/>
      </w:r>
      <w:r w:rsidR="00E03D73">
        <w:rPr>
          <w:rFonts w:ascii="Arial" w:hAnsi="Arial" w:cs="Arial"/>
          <w:sz w:val="24"/>
        </w:rPr>
        <w:t xml:space="preserve"> </w:t>
      </w:r>
      <w:r w:rsidR="003C4B51">
        <w:rPr>
          <w:rFonts w:ascii="Arial" w:hAnsi="Arial" w:cs="Arial"/>
          <w:sz w:val="24"/>
        </w:rPr>
        <w:t xml:space="preserve">Fehler in der Montage können dazu führen, dass die Isolierung nicht komplett wasserdicht ist und somit über die Zeit Wasser eintritt und die Muffe langsam kaputt geht. Dieses Wasser </w:t>
      </w:r>
      <w:r w:rsidR="003C4B51">
        <w:rPr>
          <w:rFonts w:ascii="Arial" w:hAnsi="Arial" w:cs="Arial"/>
          <w:sz w:val="24"/>
        </w:rPr>
        <w:lastRenderedPageBreak/>
        <w:t>sorgt für kleinere Kurzschlüsse zwischen den Phasen, in denen zusätzlich Lichtbögen entstehen und den Leiter langsam schmelzen, bis dieser keinen Kontakt mehr hat. Deshalb muss die Anzahl der Muffen so gering wie möglich gehalten werden, um die Schwachstellen zu minimieren und somit eine Versorgungssicherheit herzustellen</w:t>
      </w:r>
      <w:r w:rsidR="00E03D73">
        <w:rPr>
          <w:rFonts w:ascii="Arial" w:hAnsi="Arial" w:cs="Arial"/>
          <w:sz w:val="24"/>
        </w:rPr>
        <w:t xml:space="preserve">. Zudem </w:t>
      </w:r>
      <w:r w:rsidR="00E10212">
        <w:rPr>
          <w:rFonts w:ascii="Arial" w:hAnsi="Arial" w:cs="Arial"/>
          <w:sz w:val="24"/>
        </w:rPr>
        <w:t>wird</w:t>
      </w:r>
      <w:r w:rsidR="00E03D73">
        <w:rPr>
          <w:rFonts w:ascii="Arial" w:hAnsi="Arial" w:cs="Arial"/>
          <w:sz w:val="24"/>
        </w:rPr>
        <w:t xml:space="preserve"> de</w:t>
      </w:r>
      <w:r w:rsidR="00E10212">
        <w:rPr>
          <w:rFonts w:ascii="Arial" w:hAnsi="Arial" w:cs="Arial"/>
          <w:sz w:val="24"/>
        </w:rPr>
        <w:t>r</w:t>
      </w:r>
      <w:r w:rsidR="00B61A7F">
        <w:rPr>
          <w:rFonts w:ascii="Arial" w:hAnsi="Arial" w:cs="Arial"/>
          <w:sz w:val="24"/>
        </w:rPr>
        <w:t xml:space="preserve"> </w:t>
      </w:r>
      <w:r w:rsidR="00E03D73">
        <w:rPr>
          <w:rFonts w:ascii="Arial" w:hAnsi="Arial" w:cs="Arial"/>
          <w:sz w:val="24"/>
        </w:rPr>
        <w:t xml:space="preserve">Kabelwiderstand so gering wie möglich </w:t>
      </w:r>
      <w:r w:rsidR="00E10212">
        <w:rPr>
          <w:rFonts w:ascii="Arial" w:hAnsi="Arial" w:cs="Arial"/>
          <w:sz w:val="24"/>
        </w:rPr>
        <w:t>ge</w:t>
      </w:r>
      <w:r w:rsidR="00E03D73">
        <w:rPr>
          <w:rFonts w:ascii="Arial" w:hAnsi="Arial" w:cs="Arial"/>
          <w:sz w:val="24"/>
        </w:rPr>
        <w:t xml:space="preserve">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w:t>
      </w:r>
      <w:r w:rsidR="003F376E">
        <w:rPr>
          <w:rFonts w:ascii="Arial" w:hAnsi="Arial" w:cs="Arial"/>
          <w:sz w:val="24"/>
        </w:rPr>
        <w:t>verschiedene Kabelquerschnitte verbunden werden</w:t>
      </w:r>
      <w:r w:rsidR="004F68A4">
        <w:rPr>
          <w:rFonts w:ascii="Arial" w:hAnsi="Arial" w:cs="Arial"/>
          <w:sz w:val="24"/>
        </w:rPr>
        <w:t xml:space="preserve">, da nur </w:t>
      </w:r>
      <w:r w:rsidR="003F376E">
        <w:rPr>
          <w:rFonts w:ascii="Arial" w:hAnsi="Arial" w:cs="Arial"/>
          <w:sz w:val="24"/>
        </w:rPr>
        <w:t>s</w:t>
      </w:r>
      <w:r w:rsidR="004F68A4">
        <w:rPr>
          <w:rFonts w:ascii="Arial" w:hAnsi="Arial" w:cs="Arial"/>
          <w:sz w:val="24"/>
        </w:rPr>
        <w:t>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r w:rsidR="00B017C6">
        <w:rPr>
          <w:rStyle w:val="Kommentarzeichen"/>
        </w:rPr>
        <w:commentReference w:id="23"/>
      </w:r>
      <w:r w:rsidR="00BB6198">
        <w:rPr>
          <w:rFonts w:ascii="Arial" w:hAnsi="Arial" w:cs="Arial"/>
          <w:sz w:val="24"/>
        </w:rPr>
        <w:t xml:space="preserve"> Beide Techniken wurden individuell an praktischen Problemen, wie \</w:t>
      </w:r>
      <w:proofErr w:type="spellStart"/>
      <w:r w:rsidR="00BB6198">
        <w:rPr>
          <w:rFonts w:ascii="Arial" w:hAnsi="Arial" w:cs="Arial"/>
          <w:sz w:val="24"/>
        </w:rPr>
        <w:t>zB</w:t>
      </w:r>
      <w:proofErr w:type="spellEnd"/>
      <w:r w:rsidR="00BB6198">
        <w:rPr>
          <w:rFonts w:ascii="Arial" w:hAnsi="Arial" w:cs="Arial"/>
          <w:sz w:val="24"/>
        </w:rPr>
        <w:t xml:space="preserve"> Verbindungs-, Übergangs- und Abzweigmuffen angewandt. Zudem wurden die wichtigsten zu beachtenden Regeln erlernt, um jegliche Art der Kabelmuffe anwenden zu können.</w:t>
      </w:r>
    </w:p>
    <w:p w14:paraId="4A7D8A2E" w14:textId="77777777" w:rsidR="00D22B24" w:rsidRDefault="00D22B24" w:rsidP="00D22B24">
      <w:pPr>
        <w:rPr>
          <w:rFonts w:ascii="Arial" w:hAnsi="Arial" w:cs="Arial"/>
          <w:sz w:val="24"/>
        </w:rPr>
      </w:pPr>
    </w:p>
    <w:p w14:paraId="4D2AD5C3" w14:textId="77777777" w:rsidR="003F6BC1" w:rsidRDefault="00365EBD" w:rsidP="00D22B24">
      <w:pPr>
        <w:rPr>
          <w:rFonts w:ascii="Arial" w:hAnsi="Arial" w:cs="Arial"/>
          <w:b/>
          <w:sz w:val="24"/>
        </w:rPr>
      </w:pPr>
      <w:r>
        <w:rPr>
          <w:rFonts w:ascii="Arial" w:hAnsi="Arial" w:cs="Arial"/>
          <w:b/>
          <w:sz w:val="24"/>
        </w:rPr>
        <w:t>Schaltfelder im Stromnetz</w:t>
      </w:r>
    </w:p>
    <w:p w14:paraId="7F576584" w14:textId="77777777"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14:paraId="56DE6453" w14:textId="655A58A4" w:rsidR="00107002" w:rsidRDefault="00C61AFD" w:rsidP="00E66BBF">
      <w:pPr>
        <w:rPr>
          <w:rFonts w:ascii="Arial" w:hAnsi="Arial" w:cs="Arial"/>
          <w:sz w:val="24"/>
        </w:rPr>
      </w:pPr>
      <w:r>
        <w:rPr>
          <w:rFonts w:ascii="Arial" w:hAnsi="Arial" w:cs="Arial"/>
          <w:sz w:val="24"/>
        </w:rPr>
        <w:t>Ein wichtiger Tätigkeitsbereich in der TWS Netz GmbH betrifft die Schaltfelder. Diese haben die Aufgabe, dass sie kleinere Gebiete im Stromnetz versorgen. Dabei hat jedes Schaltfeld einen eigenen Tra</w:t>
      </w:r>
      <w:r w:rsidR="001F5293">
        <w:rPr>
          <w:rFonts w:ascii="Arial" w:hAnsi="Arial" w:cs="Arial"/>
          <w:sz w:val="24"/>
        </w:rPr>
        <w:t>nsformator</w:t>
      </w:r>
      <w:r>
        <w:rPr>
          <w:rFonts w:ascii="Arial" w:hAnsi="Arial" w:cs="Arial"/>
          <w:sz w:val="24"/>
        </w:rPr>
        <w:t xml:space="preserve">, der </w:t>
      </w:r>
      <w:r w:rsidR="00107002">
        <w:rPr>
          <w:rFonts w:ascii="Arial" w:hAnsi="Arial" w:cs="Arial"/>
          <w:sz w:val="24"/>
        </w:rPr>
        <w:t xml:space="preserve">für die Stromversorgung </w:t>
      </w:r>
      <w:r>
        <w:rPr>
          <w:rFonts w:ascii="Arial" w:hAnsi="Arial" w:cs="Arial"/>
          <w:sz w:val="24"/>
        </w:rPr>
        <w:t xml:space="preserve">sorgt. Eine der Hauptaufgaben ist es, diese Schaltfelder zu </w:t>
      </w:r>
      <w:r w:rsidR="00041142">
        <w:rPr>
          <w:rFonts w:ascii="Arial" w:hAnsi="Arial" w:cs="Arial"/>
          <w:sz w:val="24"/>
        </w:rPr>
        <w:t>inspizieren</w:t>
      </w:r>
      <w:r>
        <w:rPr>
          <w:rFonts w:ascii="Arial" w:hAnsi="Arial" w:cs="Arial"/>
          <w:sz w:val="24"/>
        </w:rPr>
        <w:t xml:space="preserve">, um zu gewährleisten, dass jedes intakt </w:t>
      </w:r>
      <w:r w:rsidR="001F5293">
        <w:rPr>
          <w:rFonts w:ascii="Arial" w:hAnsi="Arial" w:cs="Arial"/>
          <w:sz w:val="24"/>
        </w:rPr>
        <w:t>ist</w:t>
      </w:r>
      <w:r>
        <w:rPr>
          <w:rFonts w:ascii="Arial" w:hAnsi="Arial" w:cs="Arial"/>
          <w:sz w:val="24"/>
        </w:rPr>
        <w:t xml:space="preserve"> und mit dem richtigen Tra</w:t>
      </w:r>
      <w:r w:rsidR="001F5293">
        <w:rPr>
          <w:rFonts w:ascii="Arial" w:hAnsi="Arial" w:cs="Arial"/>
          <w:sz w:val="24"/>
        </w:rPr>
        <w:t>nsformator</w:t>
      </w:r>
      <w:r>
        <w:rPr>
          <w:rFonts w:ascii="Arial" w:hAnsi="Arial" w:cs="Arial"/>
          <w:sz w:val="24"/>
        </w:rPr>
        <w:t xml:space="preserve">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14:paraId="73651756" w14:textId="0364C05D" w:rsidR="00BB6198" w:rsidRDefault="00BB6198" w:rsidP="00AC7512">
      <w:pPr>
        <w:rPr>
          <w:rFonts w:ascii="Arial" w:hAnsi="Arial" w:cs="Arial"/>
          <w:sz w:val="24"/>
        </w:rPr>
      </w:pPr>
      <w:r w:rsidRPr="00AC7512">
        <w:rPr>
          <w:rFonts w:ascii="Arial" w:hAnsi="Arial" w:cs="Arial"/>
          <w:sz w:val="24"/>
        </w:rPr>
        <w:t xml:space="preserve">Grundlegend soll erlernt werden, wie </w:t>
      </w:r>
      <w:r w:rsidR="005338B3" w:rsidRPr="00AC7512">
        <w:rPr>
          <w:rFonts w:ascii="Arial" w:hAnsi="Arial" w:cs="Arial"/>
          <w:sz w:val="24"/>
        </w:rPr>
        <w:t xml:space="preserve">sich die Schaltfelder untereinander Verhalten und welche Dinge wichtig zu beachten sind, um bei jeder Aufgabenstellung eine möglichst geringe Netzbeeinträchtigung zu haben. </w:t>
      </w:r>
    </w:p>
    <w:p w14:paraId="2CBBA93B" w14:textId="77777777" w:rsidR="00107002" w:rsidRPr="00AC7512" w:rsidRDefault="00107002" w:rsidP="00AC7512">
      <w:pPr>
        <w:pStyle w:val="Listenabsatz"/>
        <w:numPr>
          <w:ilvl w:val="0"/>
          <w:numId w:val="6"/>
        </w:numPr>
        <w:rPr>
          <w:rFonts w:ascii="Arial" w:hAnsi="Arial" w:cs="Arial"/>
          <w:sz w:val="24"/>
        </w:rPr>
      </w:pPr>
      <w:r w:rsidRPr="00AC7512">
        <w:rPr>
          <w:rFonts w:ascii="Arial" w:hAnsi="Arial" w:cs="Arial"/>
          <w:sz w:val="24"/>
        </w:rPr>
        <w:t>Praktische Lösung</w:t>
      </w:r>
    </w:p>
    <w:p w14:paraId="3658178C" w14:textId="1E382AC4"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w:t>
      </w:r>
      <w:r w:rsidR="00E8031E">
        <w:rPr>
          <w:rFonts w:ascii="Arial" w:hAnsi="Arial" w:cs="Arial"/>
          <w:sz w:val="24"/>
        </w:rPr>
        <w:t>Strom</w:t>
      </w:r>
      <w:r w:rsidR="00AF21EA">
        <w:rPr>
          <w:rFonts w:ascii="Arial" w:hAnsi="Arial" w:cs="Arial"/>
          <w:sz w:val="24"/>
        </w:rPr>
        <w:t>n</w:t>
      </w:r>
      <w:r w:rsidR="00762EDF">
        <w:rPr>
          <w:rFonts w:ascii="Arial" w:hAnsi="Arial" w:cs="Arial"/>
          <w:sz w:val="24"/>
        </w:rPr>
        <w:t>etz in viele verschiedene Zweige, mit Hilfe von KVS und Umspannstationen</w:t>
      </w:r>
      <w:r w:rsidR="00005F94">
        <w:rPr>
          <w:rFonts w:ascii="Arial" w:hAnsi="Arial" w:cs="Arial"/>
          <w:sz w:val="24"/>
        </w:rPr>
        <w:t xml:space="preserve"> auf</w:t>
      </w:r>
      <w:r w:rsidR="00762EDF">
        <w:rPr>
          <w:rFonts w:ascii="Arial" w:hAnsi="Arial" w:cs="Arial"/>
          <w:sz w:val="24"/>
        </w:rPr>
        <w:t xml:space="preserve">. Da jeder KVS nur eine begrenzte Anzahl an Leisten hat, wie in Kapitel 2 erläutert und jeder Trafo nur eine begrenzte Leistung liefert, muss das Stromnetz unterteilt werden. Diese Unterteilung wird realisiert durch </w:t>
      </w:r>
      <w:r w:rsidR="00762EDF">
        <w:rPr>
          <w:rFonts w:ascii="Arial" w:hAnsi="Arial" w:cs="Arial"/>
          <w:sz w:val="24"/>
        </w:rPr>
        <w:lastRenderedPageBreak/>
        <w:t>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angegeben.</w:t>
      </w:r>
      <w:r w:rsidR="005C44D9">
        <w:rPr>
          <w:rFonts w:ascii="Arial" w:hAnsi="Arial" w:cs="Arial"/>
          <w:sz w:val="24"/>
        </w:rPr>
        <w:t xml:space="preserve"> </w:t>
      </w:r>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Je nach Größe des Trafos hat dieser unterschiedlich hohe Bemessung</w:t>
      </w:r>
      <w:r w:rsidR="00873DAD">
        <w:rPr>
          <w:rFonts w:ascii="Arial" w:hAnsi="Arial" w:cs="Arial"/>
          <w:sz w:val="24"/>
        </w:rPr>
        <w:t>sleistungen</w:t>
      </w:r>
      <w:r w:rsidR="005C44D9">
        <w:rPr>
          <w:rFonts w:ascii="Arial" w:hAnsi="Arial" w:cs="Arial"/>
          <w:sz w:val="24"/>
        </w:rPr>
        <w:t>,</w:t>
      </w:r>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w:t>
      </w:r>
      <w:r w:rsidR="00AF21EA">
        <w:rPr>
          <w:rFonts w:ascii="Arial" w:hAnsi="Arial" w:cs="Arial"/>
          <w:sz w:val="24"/>
        </w:rPr>
        <w:t>ist es für den</w:t>
      </w:r>
      <w:r w:rsidR="00476D02">
        <w:rPr>
          <w:rFonts w:ascii="Arial" w:hAnsi="Arial" w:cs="Arial"/>
          <w:sz w:val="24"/>
        </w:rPr>
        <w:t xml:space="preserve">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w:t>
      </w:r>
      <w:r w:rsidR="00280499">
        <w:rPr>
          <w:rFonts w:ascii="Arial" w:hAnsi="Arial" w:cs="Arial"/>
          <w:sz w:val="24"/>
        </w:rPr>
        <w:t xml:space="preserve">durch eine neue Umspannstation </w:t>
      </w:r>
      <w:r w:rsidR="00CC08FD">
        <w:rPr>
          <w:rFonts w:ascii="Arial" w:hAnsi="Arial" w:cs="Arial"/>
          <w:sz w:val="24"/>
        </w:rPr>
        <w:t xml:space="preserve">vergrößert, erweitert oder ergänzt werden.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w:t>
      </w:r>
      <w:r w:rsidR="00A81A3F">
        <w:rPr>
          <w:rFonts w:ascii="Arial" w:hAnsi="Arial" w:cs="Arial"/>
          <w:sz w:val="24"/>
        </w:rPr>
        <w:lastRenderedPageBreak/>
        <w:t xml:space="preserve">machen, wie das neue Schaltfeld aufgebaut ist. Diese Information ist </w:t>
      </w:r>
      <w:r w:rsidR="00D65EFF">
        <w:rPr>
          <w:rFonts w:ascii="Arial" w:hAnsi="Arial" w:cs="Arial"/>
          <w:sz w:val="24"/>
        </w:rPr>
        <w:t xml:space="preserve">entscheidend, um bei </w:t>
      </w:r>
      <w:r w:rsidR="00006A0C">
        <w:rPr>
          <w:rFonts w:ascii="Arial" w:hAnsi="Arial" w:cs="Arial"/>
          <w:sz w:val="24"/>
        </w:rPr>
        <w:t xml:space="preserve">einem Störungsfall </w:t>
      </w:r>
      <w:r w:rsidR="00D65EFF">
        <w:rPr>
          <w:rFonts w:ascii="Arial" w:hAnsi="Arial" w:cs="Arial"/>
          <w:sz w:val="24"/>
        </w:rPr>
        <w:t xml:space="preserve">im Schaltfeld schnell einzugrenzen, wo sich </w:t>
      </w:r>
      <w:r w:rsidR="00006A0C">
        <w:rPr>
          <w:rFonts w:ascii="Arial" w:hAnsi="Arial" w:cs="Arial"/>
          <w:sz w:val="24"/>
        </w:rPr>
        <w:t>die Störung</w:t>
      </w:r>
      <w:r w:rsidR="00D65EFF">
        <w:rPr>
          <w:rFonts w:ascii="Arial" w:hAnsi="Arial" w:cs="Arial"/>
          <w:sz w:val="24"/>
        </w:rPr>
        <w:t xml:space="preserve"> befinden könnte. </w:t>
      </w:r>
      <w:r w:rsidR="00D46868">
        <w:rPr>
          <w:rFonts w:ascii="Arial" w:hAnsi="Arial" w:cs="Arial"/>
          <w:sz w:val="24"/>
        </w:rPr>
        <w:t xml:space="preserve">Eine sogenannte Schaltzustandsstörung </w:t>
      </w:r>
      <w:r w:rsidR="00006A0C">
        <w:rPr>
          <w:rFonts w:ascii="Arial" w:hAnsi="Arial" w:cs="Arial"/>
          <w:sz w:val="24"/>
        </w:rPr>
        <w:t xml:space="preserve">ist </w:t>
      </w:r>
      <w:r w:rsidR="001F5293">
        <w:rPr>
          <w:rFonts w:ascii="Arial" w:hAnsi="Arial" w:cs="Arial"/>
          <w:sz w:val="24"/>
        </w:rPr>
        <w:t>\</w:t>
      </w:r>
      <w:proofErr w:type="spellStart"/>
      <w:r w:rsidR="001F5293">
        <w:rPr>
          <w:rFonts w:ascii="Arial" w:hAnsi="Arial" w:cs="Arial"/>
          <w:sz w:val="24"/>
        </w:rPr>
        <w:t>zB</w:t>
      </w:r>
      <w:proofErr w:type="spellEnd"/>
      <w:r w:rsidR="00006A0C">
        <w:rPr>
          <w:rFonts w:ascii="Arial" w:hAnsi="Arial" w:cs="Arial"/>
          <w:sz w:val="24"/>
        </w:rPr>
        <w:t xml:space="preserve"> </w:t>
      </w:r>
      <w:r w:rsidR="00D46868">
        <w:rPr>
          <w:rFonts w:ascii="Arial" w:hAnsi="Arial" w:cs="Arial"/>
          <w:sz w:val="24"/>
        </w:rPr>
        <w:t xml:space="preserve">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 xml:space="preserve">dimensioniert sind. Dies bedeutet, dass für ein Kabel, welches von einer Umspannstation </w:t>
      </w:r>
      <w:r w:rsidR="00006A0C">
        <w:rPr>
          <w:rFonts w:ascii="Arial" w:hAnsi="Arial" w:cs="Arial"/>
          <w:sz w:val="24"/>
        </w:rPr>
        <w:t xml:space="preserve">abgeht </w:t>
      </w:r>
      <w:r w:rsidR="000A5BE7">
        <w:rPr>
          <w:rFonts w:ascii="Arial" w:hAnsi="Arial" w:cs="Arial"/>
          <w:sz w:val="24"/>
        </w:rPr>
        <w:t>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w:t>
      </w:r>
      <w:r w:rsidR="00006A0C">
        <w:rPr>
          <w:rFonts w:ascii="Arial" w:hAnsi="Arial" w:cs="Arial"/>
          <w:sz w:val="24"/>
        </w:rPr>
        <w:t xml:space="preserve">führt </w:t>
      </w:r>
      <w:r w:rsidR="000A5BE7">
        <w:rPr>
          <w:rFonts w:ascii="Arial" w:hAnsi="Arial" w:cs="Arial"/>
          <w:sz w:val="24"/>
        </w:rPr>
        <w:t>nur mit \</w:t>
      </w:r>
      <w:proofErr w:type="spellStart"/>
      <w:r w:rsidR="000A5BE7">
        <w:rPr>
          <w:rFonts w:ascii="Arial" w:hAnsi="Arial" w:cs="Arial"/>
          <w:sz w:val="24"/>
        </w:rPr>
        <w:t>zB</w:t>
      </w:r>
      <w:proofErr w:type="spellEnd"/>
      <w:r w:rsidR="000A5BE7">
        <w:rPr>
          <w:rFonts w:ascii="Arial" w:hAnsi="Arial" w:cs="Arial"/>
          <w:sz w:val="24"/>
        </w:rPr>
        <w:t xml:space="preserve"> 160 A </w:t>
      </w:r>
      <w:r w:rsidR="00006A0C">
        <w:rPr>
          <w:rFonts w:ascii="Arial" w:hAnsi="Arial" w:cs="Arial"/>
          <w:sz w:val="24"/>
        </w:rPr>
        <w:t>ab</w:t>
      </w:r>
      <w:r w:rsidR="000A5BE7">
        <w:rPr>
          <w:rFonts w:ascii="Arial" w:hAnsi="Arial" w:cs="Arial"/>
          <w:sz w:val="24"/>
        </w:rPr>
        <w:t xml:space="preserve">gesichert ist. </w:t>
      </w:r>
      <w:r w:rsidR="003F28CE">
        <w:rPr>
          <w:rFonts w:ascii="Arial" w:hAnsi="Arial" w:cs="Arial"/>
          <w:color w:val="000000" w:themeColor="text1"/>
          <w:sz w:val="24"/>
        </w:rPr>
        <w:t>Selektivität ist eine Funktion des Netzschutzes. Durch Selektivität in einem Stromkreis, wird bei einer Fehlerstelle nur die Schutzeinrichtung unmittelbar vor der Anlage ausgelöst. Dies wird im Stromnetz der TWS Netz GmbH durch Schmelzsicherungen in den Knotenpunkten gewährleistet. Die Schmelzsicherungen werden in den Anlagen mit unterschiedlichen Nennströmen eingebaut, um eine Abstufung zur Anlage hin zu erhalten.</w:t>
      </w:r>
      <w:r w:rsidR="00581E06">
        <w:rPr>
          <w:rFonts w:ascii="Arial" w:hAnsi="Arial" w:cs="Arial"/>
          <w:sz w:val="24"/>
        </w:rPr>
        <w:t xml:space="preserve"> </w:t>
      </w:r>
      <w:commentRangeStart w:id="24"/>
      <w:r w:rsidR="00581E06">
        <w:rPr>
          <w:rFonts w:ascii="Arial" w:hAnsi="Arial" w:cs="Arial"/>
          <w:sz w:val="24"/>
        </w:rPr>
        <w:t xml:space="preserve">Zudem wird das Netz rund um eine </w:t>
      </w:r>
      <w:proofErr w:type="spellStart"/>
      <w:r w:rsidR="00581E06">
        <w:rPr>
          <w:rFonts w:ascii="Arial" w:hAnsi="Arial" w:cs="Arial"/>
          <w:sz w:val="24"/>
        </w:rPr>
        <w:t>Ust</w:t>
      </w:r>
      <w:proofErr w:type="spellEnd"/>
      <w:r w:rsidR="00581E06">
        <w:rPr>
          <w:rFonts w:ascii="Arial" w:hAnsi="Arial" w:cs="Arial"/>
          <w:sz w:val="24"/>
        </w:rPr>
        <w:t>.</w:t>
      </w:r>
      <w:r w:rsidR="004B46EF">
        <w:rPr>
          <w:rFonts w:ascii="Arial" w:hAnsi="Arial" w:cs="Arial"/>
          <w:sz w:val="24"/>
        </w:rPr>
        <w:t xml:space="preserve"> mit der Stromnetzart des</w:t>
      </w:r>
      <w:r w:rsidR="00581E06">
        <w:rPr>
          <w:rFonts w:ascii="Arial" w:hAnsi="Arial" w:cs="Arial"/>
          <w:sz w:val="24"/>
        </w:rPr>
        <w:t xml:space="preserve"> </w:t>
      </w:r>
      <w:r w:rsidR="00DD0998">
        <w:rPr>
          <w:rFonts w:ascii="Arial" w:hAnsi="Arial" w:cs="Arial"/>
          <w:sz w:val="24"/>
        </w:rPr>
        <w:t>Maschennetz</w:t>
      </w:r>
      <w:r w:rsidR="004B46EF">
        <w:rPr>
          <w:rFonts w:ascii="Arial" w:hAnsi="Arial" w:cs="Arial"/>
          <w:sz w:val="24"/>
        </w:rPr>
        <w:t>es</w:t>
      </w:r>
      <w:r w:rsidR="00581E06">
        <w:rPr>
          <w:rFonts w:ascii="Arial" w:hAnsi="Arial" w:cs="Arial"/>
          <w:sz w:val="24"/>
        </w:rPr>
        <w:t xml:space="preserve"> betrieben</w:t>
      </w:r>
      <w:r w:rsidR="00AD29DF">
        <w:rPr>
          <w:rFonts w:ascii="Arial" w:hAnsi="Arial" w:cs="Arial"/>
          <w:sz w:val="24"/>
        </w:rPr>
        <w:t>.</w:t>
      </w:r>
      <w:r w:rsidR="00581E06">
        <w:rPr>
          <w:rFonts w:ascii="Arial" w:hAnsi="Arial" w:cs="Arial"/>
          <w:sz w:val="24"/>
        </w:rPr>
        <w:t xml:space="preserve"> </w:t>
      </w:r>
      <w:r w:rsidR="00AD29DF">
        <w:rPr>
          <w:rFonts w:ascii="Arial" w:hAnsi="Arial" w:cs="Arial"/>
          <w:sz w:val="24"/>
        </w:rPr>
        <w:t xml:space="preserve">Ein Maschennetz beschreibt eine Stromnetzart, in der jeder Knotenpunkt, hier als KVS oder </w:t>
      </w:r>
      <w:proofErr w:type="spellStart"/>
      <w:r w:rsidR="00AD29DF">
        <w:rPr>
          <w:rFonts w:ascii="Arial" w:hAnsi="Arial" w:cs="Arial"/>
          <w:sz w:val="24"/>
        </w:rPr>
        <w:t>Ust</w:t>
      </w:r>
      <w:proofErr w:type="spellEnd"/>
      <w:r w:rsidR="00AD29DF">
        <w:rPr>
          <w:rFonts w:ascii="Arial" w:hAnsi="Arial" w:cs="Arial"/>
          <w:sz w:val="24"/>
        </w:rPr>
        <w:t xml:space="preserve">. bekannt, von mehreren </w:t>
      </w:r>
      <w:r w:rsidR="00682945">
        <w:rPr>
          <w:rFonts w:ascii="Arial" w:hAnsi="Arial" w:cs="Arial"/>
          <w:sz w:val="24"/>
        </w:rPr>
        <w:t>Verbindungsleitungen</w:t>
      </w:r>
      <w:r w:rsidR="00AD29DF">
        <w:rPr>
          <w:rFonts w:ascii="Arial" w:hAnsi="Arial" w:cs="Arial"/>
          <w:sz w:val="24"/>
        </w:rPr>
        <w:t xml:space="preserve"> versorgt wird. </w:t>
      </w:r>
      <w:r w:rsidR="00682945">
        <w:rPr>
          <w:rFonts w:ascii="Arial" w:hAnsi="Arial" w:cs="Arial"/>
          <w:sz w:val="24"/>
        </w:rPr>
        <w:t>Dies bringt den</w:t>
      </w:r>
      <w:r w:rsidR="00581E06">
        <w:rPr>
          <w:rFonts w:ascii="Arial" w:hAnsi="Arial" w:cs="Arial"/>
          <w:sz w:val="24"/>
        </w:rPr>
        <w:t xml:space="preserve"> </w:t>
      </w:r>
      <w:r w:rsidR="00CA701D">
        <w:rPr>
          <w:rFonts w:ascii="Arial" w:hAnsi="Arial" w:cs="Arial"/>
          <w:sz w:val="24"/>
        </w:rPr>
        <w:t>Vorteil, dass</w:t>
      </w:r>
      <w:r w:rsidR="00581E06">
        <w:rPr>
          <w:rFonts w:ascii="Arial" w:hAnsi="Arial" w:cs="Arial"/>
          <w:sz w:val="24"/>
        </w:rPr>
        <w:t xml:space="preserve">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w:t>
      </w:r>
      <w:r w:rsidR="004B46EF">
        <w:rPr>
          <w:rFonts w:ascii="Arial" w:hAnsi="Arial" w:cs="Arial"/>
          <w:sz w:val="24"/>
        </w:rPr>
        <w:t>leitungen</w:t>
      </w:r>
      <w:r w:rsidR="00581E06">
        <w:rPr>
          <w:rFonts w:ascii="Arial" w:hAnsi="Arial" w:cs="Arial"/>
          <w:sz w:val="24"/>
        </w:rPr>
        <w:t xml:space="preserve"> aus versorgt wird.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w:t>
      </w:r>
      <w:r w:rsidR="004B46EF">
        <w:rPr>
          <w:rFonts w:ascii="Arial" w:hAnsi="Arial" w:cs="Arial"/>
          <w:sz w:val="24"/>
        </w:rPr>
        <w:t>reduziert</w:t>
      </w:r>
      <w:r w:rsidR="00581E06">
        <w:rPr>
          <w:rFonts w:ascii="Arial" w:hAnsi="Arial" w:cs="Arial"/>
          <w:sz w:val="24"/>
        </w:rPr>
        <w:t xml:space="preserve">. </w:t>
      </w:r>
      <w:r w:rsidR="00DD0998">
        <w:rPr>
          <w:rFonts w:ascii="Arial" w:hAnsi="Arial" w:cs="Arial"/>
          <w:sz w:val="24"/>
        </w:rPr>
        <w:t xml:space="preserve">Somit kann bei einem Kabelausfall jeder KVS weiterversorgt werden, da er von anderen Stromkreisen, den Maschen ebenfalls versorgt wird. </w:t>
      </w:r>
      <w:commentRangeEnd w:id="24"/>
      <w:r w:rsidR="004B46EF">
        <w:rPr>
          <w:rStyle w:val="Kommentarzeichen"/>
        </w:rPr>
        <w:commentReference w:id="24"/>
      </w:r>
      <w:r w:rsidR="00581E06">
        <w:rPr>
          <w:rFonts w:ascii="Arial" w:hAnsi="Arial" w:cs="Arial"/>
          <w:sz w:val="24"/>
        </w:rPr>
        <w:t xml:space="preserve">Vereinzelt </w:t>
      </w:r>
      <w:r w:rsidR="00006A0C">
        <w:rPr>
          <w:rFonts w:ascii="Arial" w:hAnsi="Arial" w:cs="Arial"/>
          <w:sz w:val="24"/>
        </w:rPr>
        <w:t>wird das</w:t>
      </w:r>
      <w:r w:rsidR="00581E06">
        <w:rPr>
          <w:rFonts w:ascii="Arial" w:hAnsi="Arial" w:cs="Arial"/>
          <w:sz w:val="24"/>
        </w:rPr>
        <w:t xml:space="preserve"> Prinzip des Strahlennetzes</w:t>
      </w:r>
      <w:r w:rsidR="00006A0C">
        <w:rPr>
          <w:rFonts w:ascii="Arial" w:hAnsi="Arial" w:cs="Arial"/>
          <w:sz w:val="24"/>
        </w:rPr>
        <w:t xml:space="preserve"> verwendet</w:t>
      </w:r>
      <w:r w:rsidR="00581E06">
        <w:rPr>
          <w:rFonts w:ascii="Arial" w:hAnsi="Arial" w:cs="Arial"/>
          <w:sz w:val="24"/>
        </w:rPr>
        <w:t>, welches nur von eine</w:t>
      </w:r>
      <w:r w:rsidR="00DD0998">
        <w:rPr>
          <w:rFonts w:ascii="Arial" w:hAnsi="Arial" w:cs="Arial"/>
          <w:sz w:val="24"/>
        </w:rPr>
        <w:t>m Knoten</w:t>
      </w:r>
      <w:r w:rsidR="00581E06">
        <w:rPr>
          <w:rFonts w:ascii="Arial" w:hAnsi="Arial" w:cs="Arial"/>
          <w:sz w:val="24"/>
        </w:rPr>
        <w:t xml:space="preserve"> aus versorgt wird.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w:t>
      </w:r>
      <w:r w:rsidR="00AC7512">
        <w:rPr>
          <w:rFonts w:ascii="Arial" w:hAnsi="Arial" w:cs="Arial"/>
          <w:sz w:val="24"/>
        </w:rPr>
        <w:t xml:space="preserve"> </w:t>
      </w:r>
      <w:r w:rsidR="00912C59">
        <w:rPr>
          <w:rFonts w:ascii="Arial" w:hAnsi="Arial" w:cs="Arial"/>
          <w:sz w:val="24"/>
        </w:rPr>
        <w:t>ist</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w:t>
      </w:r>
      <w:r w:rsidR="00912C59">
        <w:rPr>
          <w:rFonts w:ascii="Arial" w:hAnsi="Arial" w:cs="Arial"/>
          <w:sz w:val="24"/>
        </w:rPr>
        <w:t>versorgen</w:t>
      </w:r>
      <w:r w:rsidR="00F1799F">
        <w:rPr>
          <w:rFonts w:ascii="Arial" w:hAnsi="Arial" w:cs="Arial"/>
          <w:sz w:val="24"/>
        </w:rPr>
        <w:t>,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Maschennetz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w:t>
      </w:r>
      <w:r w:rsidR="00D114A6">
        <w:rPr>
          <w:rFonts w:ascii="Arial" w:hAnsi="Arial" w:cs="Arial"/>
          <w:color w:val="000000" w:themeColor="text1"/>
          <w:sz w:val="24"/>
        </w:rPr>
        <w:t xml:space="preserve">des </w:t>
      </w:r>
      <w:commentRangeStart w:id="25"/>
      <w:r w:rsidR="00D114A6">
        <w:rPr>
          <w:rFonts w:ascii="Arial" w:hAnsi="Arial" w:cs="Arial"/>
          <w:color w:val="000000" w:themeColor="text1"/>
          <w:sz w:val="24"/>
        </w:rPr>
        <w:t xml:space="preserve">vorgelagerten Netzes </w:t>
      </w:r>
      <w:commentRangeEnd w:id="25"/>
      <w:r w:rsidR="00D114A6">
        <w:rPr>
          <w:rStyle w:val="Kommentarzeichen"/>
        </w:rPr>
        <w:commentReference w:id="25"/>
      </w:r>
      <w:r w:rsidR="002859A3">
        <w:rPr>
          <w:rFonts w:ascii="Arial" w:hAnsi="Arial" w:cs="Arial"/>
          <w:color w:val="000000" w:themeColor="text1"/>
          <w:sz w:val="24"/>
        </w:rPr>
        <w:t>beantragt werden.</w:t>
      </w:r>
      <w:r w:rsidR="003F28CE">
        <w:rPr>
          <w:rFonts w:ascii="Arial" w:hAnsi="Arial" w:cs="Arial"/>
          <w:color w:val="000000" w:themeColor="text1"/>
          <w:sz w:val="24"/>
        </w:rPr>
        <w:t xml:space="preserve"> Dies bedeutet, dass die vorher höher gehende Netzebene von einem anderen Netzbetreiber betrieben wird.</w:t>
      </w:r>
      <w:r w:rsidR="002859A3">
        <w:rPr>
          <w:rFonts w:ascii="Arial" w:hAnsi="Arial" w:cs="Arial"/>
          <w:color w:val="000000" w:themeColor="text1"/>
          <w:sz w:val="24"/>
        </w:rPr>
        <w:t xml:space="preserve"> In diesem Fall </w:t>
      </w:r>
      <w:r w:rsidR="002859A3">
        <w:rPr>
          <w:rFonts w:ascii="Arial" w:hAnsi="Arial" w:cs="Arial"/>
          <w:color w:val="000000" w:themeColor="text1"/>
          <w:sz w:val="24"/>
        </w:rPr>
        <w:lastRenderedPageBreak/>
        <w:t>betrifft dies den Antrag bei der Netze BW GmbH</w:t>
      </w:r>
      <w:r w:rsidR="004E4077">
        <w:rPr>
          <w:rFonts w:ascii="Arial" w:hAnsi="Arial" w:cs="Arial"/>
          <w:color w:val="000000" w:themeColor="text1"/>
          <w:sz w:val="24"/>
        </w:rPr>
        <w:t xml:space="preserve"> als Leitstelle. Die Leitstelle ist eine Zentrale, in der das komplette Stromnetz der Umgebung überwacht wird und über jegliche Störung informiert wird. Sie ist Informationsempfänger und Vermittler für sämtliche Anliegen rund um ihr Einsatzgebiet und ist der erste Ansprechpartner für Mittelspannungsanliegen.</w:t>
      </w:r>
      <w:r w:rsidR="002859A3">
        <w:rPr>
          <w:rFonts w:ascii="Arial" w:hAnsi="Arial" w:cs="Arial"/>
          <w:color w:val="000000" w:themeColor="text1"/>
          <w:sz w:val="24"/>
        </w:rPr>
        <w:t xml:space="preserve"> Diese überprüfen anschließend ob eine Schaltung an den gewünschten Stellen möglich ist und geben diese dann frei. Dieser sogenannte Schaltantrag beinhaltet nicht nur die Genehmigung der Schaltung, sondern auch einen genauen Ablauf, wie diese stattzufinden hat. Darunter zählen die Tätigkeiten, des </w:t>
      </w:r>
      <w:r w:rsidR="00CA701D">
        <w:rPr>
          <w:rFonts w:ascii="Arial" w:hAnsi="Arial" w:cs="Arial"/>
          <w:color w:val="000000" w:themeColor="text1"/>
          <w:sz w:val="24"/>
        </w:rPr>
        <w:t>E</w:t>
      </w:r>
      <w:r w:rsidR="002859A3">
        <w:rPr>
          <w:rFonts w:ascii="Arial" w:hAnsi="Arial" w:cs="Arial"/>
          <w:color w:val="000000" w:themeColor="text1"/>
          <w:sz w:val="24"/>
        </w:rPr>
        <w:t xml:space="preserve">in- oder </w:t>
      </w:r>
      <w:r w:rsidR="00CA701D">
        <w:rPr>
          <w:rFonts w:ascii="Arial" w:hAnsi="Arial" w:cs="Arial"/>
          <w:color w:val="000000" w:themeColor="text1"/>
          <w:sz w:val="24"/>
        </w:rPr>
        <w:t>A</w:t>
      </w:r>
      <w:r w:rsidR="002859A3">
        <w:rPr>
          <w:rFonts w:ascii="Arial" w:hAnsi="Arial" w:cs="Arial"/>
          <w:color w:val="000000" w:themeColor="text1"/>
          <w:sz w:val="24"/>
        </w:rPr>
        <w:t>usschalten</w:t>
      </w:r>
      <w:r w:rsidR="00CA701D">
        <w:rPr>
          <w:rFonts w:ascii="Arial" w:hAnsi="Arial" w:cs="Arial"/>
          <w:color w:val="000000" w:themeColor="text1"/>
          <w:sz w:val="24"/>
        </w:rPr>
        <w:t>s</w:t>
      </w:r>
      <w:r w:rsidR="002859A3">
        <w:rPr>
          <w:rFonts w:ascii="Arial" w:hAnsi="Arial" w:cs="Arial"/>
          <w:color w:val="000000" w:themeColor="text1"/>
          <w:sz w:val="24"/>
        </w:rPr>
        <w:t xml:space="preserve">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w:t>
      </w:r>
    </w:p>
    <w:p w14:paraId="6C8C2AE7" w14:textId="77777777"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14:paraId="5856BFFA" w14:textId="764F6B3F"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 xml:space="preserve">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unerwarteten Ausfall eine Versorgungssicherheit hergestellt ist. Diese Sicherheit </w:t>
      </w:r>
      <w:r w:rsidR="002729E0">
        <w:rPr>
          <w:rFonts w:ascii="Arial" w:hAnsi="Arial" w:cs="Arial"/>
          <w:color w:val="000000" w:themeColor="text1"/>
          <w:sz w:val="24"/>
        </w:rPr>
        <w:lastRenderedPageBreak/>
        <w:t>kommt vor allem aus den genannten Punkten der maximalen Nennleistung eines Tra</w:t>
      </w:r>
      <w:r w:rsidR="00405DD8">
        <w:rPr>
          <w:rFonts w:ascii="Arial" w:hAnsi="Arial" w:cs="Arial"/>
          <w:color w:val="000000" w:themeColor="text1"/>
          <w:sz w:val="24"/>
        </w:rPr>
        <w:t>nsformators</w:t>
      </w:r>
      <w:r w:rsidR="002729E0">
        <w:rPr>
          <w:rFonts w:ascii="Arial" w:hAnsi="Arial" w:cs="Arial"/>
          <w:color w:val="000000" w:themeColor="text1"/>
          <w:sz w:val="24"/>
        </w:rPr>
        <w:t xml:space="preserve"> und den verschiedenen Netztypen. Die Nennleistung ist hinsichtlich einer 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w:t>
      </w:r>
      <w:r w:rsidR="0092044F">
        <w:rPr>
          <w:rFonts w:ascii="Arial" w:hAnsi="Arial" w:cs="Arial"/>
          <w:color w:val="000000" w:themeColor="text1"/>
          <w:sz w:val="24"/>
        </w:rPr>
        <w:t>nsformator</w:t>
      </w:r>
      <w:r w:rsidR="002729E0">
        <w:rPr>
          <w:rFonts w:ascii="Arial" w:hAnsi="Arial" w:cs="Arial"/>
          <w:color w:val="000000" w:themeColor="text1"/>
          <w:sz w:val="24"/>
        </w:rPr>
        <w:t xml:space="preserve">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Nöten sind, da die Schaltfelder so aufgeteilt wurden, dass genügend freie Leistung zur Verfügung steht. Sollte ein Tra</w:t>
      </w:r>
      <w:r w:rsidR="0092044F">
        <w:rPr>
          <w:rFonts w:ascii="Arial" w:hAnsi="Arial" w:cs="Arial"/>
          <w:color w:val="000000" w:themeColor="text1"/>
          <w:sz w:val="24"/>
        </w:rPr>
        <w:t>nsformator</w:t>
      </w:r>
      <w:r w:rsidR="00404FBC">
        <w:rPr>
          <w:rFonts w:ascii="Arial" w:hAnsi="Arial" w:cs="Arial"/>
          <w:color w:val="000000" w:themeColor="text1"/>
          <w:sz w:val="24"/>
        </w:rPr>
        <w:t xml:space="preserve">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zu bauen. Nicht nur der Tra</w:t>
      </w:r>
      <w:r w:rsidR="0092044F">
        <w:rPr>
          <w:rFonts w:ascii="Arial" w:hAnsi="Arial" w:cs="Arial"/>
          <w:color w:val="000000" w:themeColor="text1"/>
          <w:sz w:val="24"/>
        </w:rPr>
        <w:t>nsformator</w:t>
      </w:r>
      <w:r w:rsidR="00404FBC">
        <w:rPr>
          <w:rFonts w:ascii="Arial" w:hAnsi="Arial" w:cs="Arial"/>
          <w:color w:val="000000" w:themeColor="text1"/>
          <w:sz w:val="24"/>
        </w:rPr>
        <w:t xml:space="preserve"> sorgt für ein störungsfreies Netz, sondern auch die Selektivität.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w:t>
      </w:r>
      <w:r w:rsidR="0092044F">
        <w:rPr>
          <w:rFonts w:ascii="Arial" w:hAnsi="Arial" w:cs="Arial"/>
          <w:color w:val="000000" w:themeColor="text1"/>
          <w:sz w:val="24"/>
        </w:rPr>
        <w:t>Unterbrechungen im Stromnetz</w:t>
      </w:r>
      <w:r w:rsidR="00A33D9B">
        <w:rPr>
          <w:rFonts w:ascii="Arial" w:hAnsi="Arial" w:cs="Arial"/>
          <w:color w:val="000000" w:themeColor="text1"/>
          <w:sz w:val="24"/>
        </w:rPr>
        <w:t xml:space="preserve">.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5338B3">
        <w:rPr>
          <w:rFonts w:ascii="Arial" w:hAnsi="Arial" w:cs="Arial"/>
          <w:color w:val="000000" w:themeColor="text1"/>
          <w:sz w:val="24"/>
        </w:rPr>
        <w:t>Die Problemstellungen im Stromnetz der TWS Netz GmbH wurden durch Anpassungen und Änderungen im Schaltfeld gelöst, um dem Verbraucher ein funktionierendes Netz zu gewährleisten. Dazu wurde theoretisches Wissen aus den Theoriephasen angewandt, um eine optimale Entscheidung in der Verschaltung zu treffen.</w:t>
      </w:r>
      <w:r w:rsidR="00370DA8">
        <w:rPr>
          <w:rFonts w:ascii="Arial" w:hAnsi="Arial" w:cs="Arial"/>
          <w:color w:val="000000" w:themeColor="text1"/>
          <w:sz w:val="24"/>
        </w:rPr>
        <w:t xml:space="preserve"> </w:t>
      </w:r>
    </w:p>
    <w:p w14:paraId="130FAE91" w14:textId="77777777" w:rsidR="000341E9" w:rsidRDefault="000341E9">
      <w:pPr>
        <w:rPr>
          <w:rFonts w:ascii="Arial" w:hAnsi="Arial" w:cs="Arial"/>
          <w:color w:val="000000" w:themeColor="text1"/>
          <w:sz w:val="24"/>
        </w:rPr>
      </w:pPr>
      <w:r>
        <w:rPr>
          <w:rFonts w:ascii="Arial" w:hAnsi="Arial" w:cs="Arial"/>
          <w:color w:val="000000" w:themeColor="text1"/>
          <w:sz w:val="24"/>
        </w:rPr>
        <w:br w:type="page"/>
      </w:r>
    </w:p>
    <w:p w14:paraId="5BA8B4DC" w14:textId="77777777" w:rsidR="00933EC3" w:rsidRDefault="00933EC3" w:rsidP="00AF679A">
      <w:pPr>
        <w:rPr>
          <w:rFonts w:ascii="Arial" w:hAnsi="Arial" w:cs="Arial"/>
          <w:b/>
          <w:color w:val="000000" w:themeColor="text1"/>
          <w:sz w:val="28"/>
        </w:rPr>
      </w:pPr>
      <w:r>
        <w:rPr>
          <w:rFonts w:ascii="Arial" w:hAnsi="Arial" w:cs="Arial"/>
          <w:b/>
          <w:color w:val="000000" w:themeColor="text1"/>
          <w:sz w:val="28"/>
        </w:rPr>
        <w:lastRenderedPageBreak/>
        <w:t>Zusammenfassung</w:t>
      </w:r>
    </w:p>
    <w:p w14:paraId="19DD781E" w14:textId="77777777" w:rsidR="00657F55" w:rsidRDefault="00657F55">
      <w:pPr>
        <w:rPr>
          <w:rFonts w:ascii="Arial" w:hAnsi="Arial" w:cs="Arial"/>
          <w:sz w:val="24"/>
        </w:rPr>
      </w:pPr>
    </w:p>
    <w:p w14:paraId="6055C594" w14:textId="66118712" w:rsidR="008E52E8" w:rsidRDefault="00C11221">
      <w:pPr>
        <w:rPr>
          <w:rFonts w:ascii="Arial" w:hAnsi="Arial" w:cs="Arial"/>
          <w:sz w:val="24"/>
        </w:rPr>
      </w:pPr>
      <w:r>
        <w:rPr>
          <w:rFonts w:ascii="Arial" w:hAnsi="Arial" w:cs="Arial"/>
          <w:sz w:val="24"/>
        </w:rPr>
        <w:t xml:space="preserve">Die Praxisarbeit konzentrierte sich auf die Betriebsaufgaben der Stromversorgung bei der TWS Netz GmbH. Dabei wurden verschiedene Aufgabenbereiche erkundet, um die wesentlichen technischen und organisatorischen Prozesse in der Stromversorgung zu erlernen. Diese Prozesse dienen nicht nur als Unterstützung bei Stromnetzproblemen, sondern fördern auch die theoretische und praktische Herangehensweise zur Lösung von Problemen. Im Rahmen dieser Arbeit wurden auch Fertigkeiten in der Metallbearbeitung entwickelt, was das Verständnis für die richtige Auswahl von Werkzeugen und Verfahren zur Problemlösung förderte. </w:t>
      </w:r>
    </w:p>
    <w:p w14:paraId="497797C1" w14:textId="1AC89CF8" w:rsidR="00C11221" w:rsidRDefault="00C11221">
      <w:pPr>
        <w:rPr>
          <w:rFonts w:ascii="Arial" w:hAnsi="Arial" w:cs="Arial"/>
          <w:sz w:val="24"/>
        </w:rPr>
      </w:pPr>
      <w:r>
        <w:rPr>
          <w:rFonts w:ascii="Arial" w:hAnsi="Arial" w:cs="Arial"/>
          <w:sz w:val="24"/>
        </w:rPr>
        <w:t>Um solche Entscheidungen genauer zu treffen wurden mathematische Theoreme im Bereich der Elektrotechnik erlernt und angewandt, insbesondere zur Berechnung von Stromkreisen, Leitungswiderständen und Transformatorleistungen. Diese Berechnungen tragen zur Stabilität und Zuverlässigkeit des Stromnetzbetriebs bei und dienen als Grundlage für die Planung von Erneuerungsbauten, um den Stromnetzbetrieb nachhaltig zu gewährleisten.</w:t>
      </w:r>
    </w:p>
    <w:p w14:paraId="1D3AA37F" w14:textId="2FB9E51A" w:rsidR="00FC0700" w:rsidRDefault="00FC0700">
      <w:pPr>
        <w:rPr>
          <w:rFonts w:ascii="Arial" w:hAnsi="Arial" w:cs="Arial"/>
          <w:sz w:val="24"/>
        </w:rPr>
      </w:pPr>
      <w:r>
        <w:rPr>
          <w:rFonts w:ascii="Arial" w:hAnsi="Arial" w:cs="Arial"/>
          <w:sz w:val="24"/>
        </w:rPr>
        <w:t xml:space="preserve">Es ist jedoch nicht ausreichend, das Stromnetz auf Grundlage theoretischer Werte zu verwalten, da Umwelteinflüsse ebenfalls eine erhebliche Rolle spielen. Regelmäßige Kontrollen des Stromnetzes sind daher entscheidend, um Abweichungen frühzeitig zu erkennen und zu beheben, insbesondere bei Freileitungen. Bei Erdkabeln sind präzise Montagestrukturen und die Wahrung der Anlagensauberkeit von besonderer Bedeutung, um eine störungsfreie Stromversorgung sicherzustellen. Dies gilt insbesondere für Schwachstellen wie Kabelmuffen, die anfällig für Netzstörungen sind, wenn bei der Montage nicht auf Genauigkeit geachtet wird. </w:t>
      </w:r>
    </w:p>
    <w:p w14:paraId="0996E619" w14:textId="291E4A74" w:rsidR="00FC0700" w:rsidRDefault="00FC0700">
      <w:pPr>
        <w:rPr>
          <w:rFonts w:ascii="Arial" w:hAnsi="Arial" w:cs="Arial"/>
          <w:sz w:val="24"/>
        </w:rPr>
      </w:pPr>
      <w:r>
        <w:rPr>
          <w:rFonts w:ascii="Arial" w:hAnsi="Arial" w:cs="Arial"/>
          <w:sz w:val="24"/>
        </w:rPr>
        <w:t xml:space="preserve">Die Einhaltung von Richtlinien und Sicherheitsvorschriften, insbesondere im Mittelspannungsbereich, ist von großer Bedeutung, um Personenschäden zu vermeiden und Umweltauswirkungen zu minimieren. Das Ziel ist stets, eine stabile und leistungsfähige Stromversorgung für die Kunden sicherzustellen. </w:t>
      </w:r>
    </w:p>
    <w:p w14:paraId="0A1B179D" w14:textId="387A52FA" w:rsidR="00FC0700" w:rsidRDefault="00FC0700">
      <w:pPr>
        <w:rPr>
          <w:rFonts w:ascii="Arial" w:hAnsi="Arial" w:cs="Arial"/>
          <w:sz w:val="24"/>
        </w:rPr>
      </w:pPr>
      <w:r>
        <w:rPr>
          <w:rFonts w:ascii="Arial" w:hAnsi="Arial" w:cs="Arial"/>
          <w:sz w:val="24"/>
        </w:rPr>
        <w:t>All diese Aktivitäten und Strukturen der TWS Netz GmbH fördern die Verknüpfung theoretischer Kenntnisse mit praktischen Herausforderungen und unterstützen die eigenständige Lösung von Problemen unter Anwendung ingenieurtechnischer Methoden.</w:t>
      </w:r>
    </w:p>
    <w:p w14:paraId="38EC14FD" w14:textId="77777777" w:rsidR="00C11221" w:rsidRPr="00F02C39" w:rsidRDefault="00C11221">
      <w:pPr>
        <w:rPr>
          <w:rFonts w:ascii="Arial" w:hAnsi="Arial" w:cs="Arial"/>
          <w:sz w:val="24"/>
        </w:rPr>
      </w:pPr>
    </w:p>
    <w:p w14:paraId="55899ED3" w14:textId="77777777" w:rsidR="00FC73ED" w:rsidRDefault="00FC73ED">
      <w:pPr>
        <w:rPr>
          <w:rFonts w:ascii="Arial" w:hAnsi="Arial" w:cs="Arial"/>
          <w:sz w:val="24"/>
        </w:rPr>
      </w:pPr>
      <w:r>
        <w:rPr>
          <w:rFonts w:ascii="Arial" w:hAnsi="Arial" w:cs="Arial"/>
          <w:sz w:val="24"/>
        </w:rPr>
        <w:br w:type="page"/>
      </w:r>
    </w:p>
    <w:p w14:paraId="1B9ED940" w14:textId="77777777" w:rsidR="00B76982" w:rsidRDefault="00B76982">
      <w:pPr>
        <w:rPr>
          <w:rFonts w:ascii="Arial" w:hAnsi="Arial" w:cs="Arial"/>
          <w:sz w:val="24"/>
        </w:rPr>
      </w:pPr>
      <w:r w:rsidRPr="00B76982">
        <w:rPr>
          <w:rFonts w:ascii="Arial" w:hAnsi="Arial" w:cs="Arial"/>
          <w:sz w:val="24"/>
        </w:rPr>
        <w:lastRenderedPageBreak/>
        <w:t>Quellen:</w:t>
      </w:r>
    </w:p>
    <w:p w14:paraId="38012280" w14:textId="77777777" w:rsidR="006D03E2" w:rsidRDefault="006D03E2">
      <w:pPr>
        <w:rPr>
          <w:rFonts w:ascii="Arial" w:hAnsi="Arial" w:cs="Arial"/>
          <w:sz w:val="24"/>
        </w:rPr>
      </w:pPr>
      <w:r>
        <w:rPr>
          <w:rFonts w:ascii="Arial" w:hAnsi="Arial" w:cs="Arial"/>
          <w:sz w:val="24"/>
        </w:rPr>
        <w:t xml:space="preserve">Nr. 1: </w:t>
      </w:r>
      <w:hyperlink r:id="rId11"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12" w:history="1"/>
    </w:p>
    <w:p w14:paraId="1E954F76" w14:textId="77777777" w:rsidR="00E859E5" w:rsidRDefault="00E859E5">
      <w:pPr>
        <w:rPr>
          <w:rFonts w:ascii="Arial" w:hAnsi="Arial" w:cs="Arial"/>
          <w:sz w:val="24"/>
        </w:rPr>
      </w:pPr>
      <w:r>
        <w:rPr>
          <w:rFonts w:ascii="Arial" w:hAnsi="Arial" w:cs="Arial"/>
          <w:sz w:val="24"/>
        </w:rPr>
        <w:t xml:space="preserve">Nr. 2: </w:t>
      </w:r>
      <w:hyperlink r:id="rId13" w:history="1">
        <w:r w:rsidR="003E0B6C" w:rsidRPr="007A157F">
          <w:rPr>
            <w:rStyle w:val="Hyperlink"/>
          </w:rPr>
          <w:t>https://link.springer.com/content/pdf/10.1007/978-3-662-54702-1_4.pdf</w:t>
        </w:r>
      </w:hyperlink>
      <w:r w:rsidR="003E0B6C">
        <w:t xml:space="preserve"> </w:t>
      </w:r>
    </w:p>
    <w:p w14:paraId="611615DE" w14:textId="77777777" w:rsidR="006F4FD7" w:rsidRDefault="006F4FD7">
      <w:pPr>
        <w:rPr>
          <w:rFonts w:ascii="Arial" w:hAnsi="Arial" w:cs="Arial"/>
          <w:sz w:val="24"/>
        </w:rPr>
      </w:pPr>
      <w:r>
        <w:rPr>
          <w:rFonts w:ascii="Arial" w:hAnsi="Arial" w:cs="Arial"/>
          <w:sz w:val="24"/>
        </w:rPr>
        <w:t xml:space="preserve">Nr. 3: </w:t>
      </w:r>
      <w:hyperlink r:id="rId14" w:history="1">
        <w:r w:rsidR="00B25A84" w:rsidRPr="00B32BEF">
          <w:rPr>
            <w:rStyle w:val="Hyperlink"/>
          </w:rPr>
          <w:t>https://link.springer.com/book/10.1007/978-3-658-30967-1</w:t>
        </w:r>
      </w:hyperlink>
      <w:r w:rsidR="00B25A84">
        <w:t xml:space="preserve"> </w:t>
      </w:r>
      <w:r w:rsidR="000E0AE8">
        <w:br/>
        <w:t xml:space="preserve">Biegen: </w:t>
      </w:r>
      <w:hyperlink r:id="rId15" w:history="1">
        <w:r w:rsidR="000E0AE8" w:rsidRPr="00B32BEF">
          <w:rPr>
            <w:rStyle w:val="Hyperlink"/>
          </w:rPr>
          <w:t>https://link.springer.com/chapter/10.1007/978-3-658-42034-5_4</w:t>
        </w:r>
      </w:hyperlink>
      <w:r w:rsidR="000E0AE8">
        <w:t xml:space="preserve"> </w:t>
      </w:r>
    </w:p>
    <w:p w14:paraId="2751C1BD" w14:textId="77777777" w:rsidR="00A35490" w:rsidRDefault="00A35490">
      <w:pPr>
        <w:rPr>
          <w:rFonts w:ascii="Arial" w:hAnsi="Arial" w:cs="Arial"/>
          <w:sz w:val="24"/>
        </w:rPr>
      </w:pPr>
      <w:r>
        <w:rPr>
          <w:rFonts w:ascii="Arial" w:hAnsi="Arial" w:cs="Arial"/>
          <w:sz w:val="24"/>
        </w:rPr>
        <w:t xml:space="preserve">Nr. 4: </w:t>
      </w:r>
      <w:hyperlink r:id="rId16" w:history="1">
        <w:r w:rsidR="002A6310" w:rsidRPr="00A11E75">
          <w:rPr>
            <w:rStyle w:val="Hyperlink"/>
            <w:rFonts w:ascii="Arial" w:hAnsi="Arial" w:cs="Arial"/>
            <w:sz w:val="24"/>
          </w:rPr>
          <w:t>https://link.springer.com/book/10.1007/978-3-658-40789-6</w:t>
        </w:r>
      </w:hyperlink>
    </w:p>
    <w:p w14:paraId="06822C35" w14:textId="77777777" w:rsidR="002A6310" w:rsidRDefault="002A6310">
      <w:pPr>
        <w:rPr>
          <w:rFonts w:ascii="Arial" w:hAnsi="Arial" w:cs="Arial"/>
          <w:sz w:val="24"/>
        </w:rPr>
      </w:pPr>
      <w:r>
        <w:rPr>
          <w:rFonts w:ascii="Arial" w:hAnsi="Arial" w:cs="Arial"/>
          <w:sz w:val="24"/>
        </w:rPr>
        <w:t xml:space="preserve">Nr. 5: </w:t>
      </w:r>
      <w:hyperlink r:id="rId17"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14:paraId="4AE697BD" w14:textId="77777777" w:rsidR="00B76982" w:rsidRDefault="00C97BC7">
      <w:pPr>
        <w:rPr>
          <w:rFonts w:ascii="Arial" w:hAnsi="Arial" w:cs="Arial"/>
          <w:sz w:val="24"/>
        </w:rPr>
      </w:pPr>
      <w:r>
        <w:rPr>
          <w:rFonts w:ascii="Arial" w:hAnsi="Arial" w:cs="Arial"/>
          <w:sz w:val="24"/>
        </w:rPr>
        <w:t xml:space="preserve">Nr. 6: </w:t>
      </w:r>
      <w:hyperlink r:id="rId18"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9"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14:paraId="0B580721" w14:textId="77777777"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20"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14:paraId="4B162BD1" w14:textId="77777777"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21"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22"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3"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14:paraId="2C9BDEEC" w14:textId="77777777"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14:paraId="72C3D015" w14:textId="77777777" w:rsidR="00483787" w:rsidRDefault="00483787">
      <w:pPr>
        <w:rPr>
          <w:rFonts w:ascii="Arial" w:hAnsi="Arial" w:cs="Arial"/>
          <w:sz w:val="24"/>
        </w:rPr>
      </w:pPr>
    </w:p>
    <w:p w14:paraId="5D12B95A" w14:textId="77777777"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mitz Patricia" w:date="2023-09-26T11:02:00Z" w:initials="SP">
    <w:p w14:paraId="1FCFC42B" w14:textId="443E5052" w:rsidR="00436F8E" w:rsidRDefault="00436F8E">
      <w:pPr>
        <w:pStyle w:val="Kommentartext"/>
      </w:pPr>
      <w:r>
        <w:rPr>
          <w:rStyle w:val="Kommentarzeichen"/>
        </w:rPr>
        <w:annotationRef/>
      </w:r>
      <w:r>
        <w:t>Einleitung</w:t>
      </w:r>
    </w:p>
  </w:comment>
  <w:comment w:id="1" w:author="Schmitz Patricia" w:date="2023-09-27T09:48:00Z" w:initials="SP">
    <w:p w14:paraId="0F3D5018" w14:textId="4D190B9A" w:rsidR="00796593" w:rsidRDefault="00796593">
      <w:pPr>
        <w:pStyle w:val="Kommentartext"/>
      </w:pPr>
      <w:r>
        <w:rPr>
          <w:rStyle w:val="Kommentarzeichen"/>
        </w:rPr>
        <w:annotationRef/>
      </w:r>
      <w:r>
        <w:t>Wörter wie „man“ nie verwenden</w:t>
      </w:r>
    </w:p>
  </w:comment>
  <w:comment w:id="2" w:author="Schmitz Patricia" w:date="2023-09-27T10:01:00Z" w:initials="SP">
    <w:p w14:paraId="3D7A1833" w14:textId="1455AD7E" w:rsidR="006B542B" w:rsidRDefault="006B542B">
      <w:pPr>
        <w:pStyle w:val="Kommentartext"/>
      </w:pPr>
      <w:r>
        <w:rPr>
          <w:rStyle w:val="Kommentarzeichen"/>
        </w:rPr>
        <w:annotationRef/>
      </w:r>
      <w:bookmarkStart w:id="3" w:name="_GoBack"/>
      <w:bookmarkEnd w:id="3"/>
      <w:r>
        <w:t>Nicht relevant</w:t>
      </w:r>
    </w:p>
  </w:comment>
  <w:comment w:id="4" w:author="Schmitz Patricia" w:date="2023-09-22T08:41:00Z" w:initials="SP">
    <w:p w14:paraId="1C81F0B3" w14:textId="3C7290A4" w:rsidR="00214938" w:rsidRDefault="00214938">
      <w:pPr>
        <w:pStyle w:val="Kommentartext"/>
      </w:pPr>
      <w:r>
        <w:rPr>
          <w:rStyle w:val="Kommentarzeichen"/>
        </w:rPr>
        <w:annotationRef/>
      </w:r>
      <w:r w:rsidR="00652155">
        <w:t xml:space="preserve">Überschrift vielleicht </w:t>
      </w:r>
      <w:r>
        <w:t xml:space="preserve">Verknüpfung zu </w:t>
      </w:r>
      <w:proofErr w:type="spellStart"/>
      <w:r>
        <w:t>Vorlesungsinhaten</w:t>
      </w:r>
      <w:proofErr w:type="spellEnd"/>
    </w:p>
  </w:comment>
  <w:comment w:id="5" w:author="Schmitz Patricia" w:date="2023-09-22T08:41:00Z" w:initials="SP">
    <w:p w14:paraId="689F38BC" w14:textId="467832DC" w:rsidR="00214938" w:rsidRDefault="00214938">
      <w:pPr>
        <w:pStyle w:val="Kommentartext"/>
      </w:pPr>
      <w:r>
        <w:rPr>
          <w:rStyle w:val="Kommentarzeichen"/>
        </w:rPr>
        <w:annotationRef/>
      </w:r>
      <w:r>
        <w:t>Betriebsaufgaben im Stromnetz der TWS Netz GmbH</w:t>
      </w:r>
    </w:p>
  </w:comment>
  <w:comment w:id="6" w:author="Schmitz Patricia" w:date="2023-09-22T08:44:00Z" w:initials="SP">
    <w:p w14:paraId="0C43F7CB" w14:textId="45690C4A" w:rsidR="00214938" w:rsidRDefault="00214938">
      <w:pPr>
        <w:pStyle w:val="Kommentartext"/>
      </w:pPr>
      <w:r>
        <w:rPr>
          <w:rStyle w:val="Kommentarzeichen"/>
        </w:rPr>
        <w:annotationRef/>
      </w:r>
      <w:r>
        <w:t>Kontrollen und Untersuchungen gefundener Schäden</w:t>
      </w:r>
      <w:r w:rsidR="00056442">
        <w:t xml:space="preserve"> im Stromnetz</w:t>
      </w:r>
    </w:p>
  </w:comment>
  <w:comment w:id="7" w:author="Schmitz Patricia" w:date="2023-09-22T09:10:00Z" w:initials="SP">
    <w:p w14:paraId="3C6FF879" w14:textId="27291D90" w:rsidR="001D26DA" w:rsidRDefault="001D26DA">
      <w:pPr>
        <w:pStyle w:val="Kommentartext"/>
      </w:pPr>
      <w:r>
        <w:rPr>
          <w:rStyle w:val="Kommentarzeichen"/>
        </w:rPr>
        <w:annotationRef/>
      </w:r>
      <w:r>
        <w:t>Kurz erklären was ein Stromnetz überhaupt ist, Spannungsebenen und welche Ebene uns betrifft (nieder- und Mittelspannung)</w:t>
      </w:r>
    </w:p>
  </w:comment>
  <w:comment w:id="8" w:author="Schmitz Patricia" w:date="2023-09-22T09:15:00Z" w:initials="SP">
    <w:p w14:paraId="1C6A71A7" w14:textId="70601526" w:rsidR="008F0B6B" w:rsidRDefault="008F0B6B">
      <w:pPr>
        <w:pStyle w:val="Kommentartext"/>
      </w:pPr>
      <w:r>
        <w:rPr>
          <w:rStyle w:val="Kommentarzeichen"/>
        </w:rPr>
        <w:annotationRef/>
      </w:r>
      <w:proofErr w:type="spellStart"/>
      <w:r>
        <w:t>Vll</w:t>
      </w:r>
      <w:proofErr w:type="spellEnd"/>
      <w:r>
        <w:t xml:space="preserve"> erklären, dass dadurch die Stromverbindung hergestellt wird, weil ohne </w:t>
      </w:r>
      <w:proofErr w:type="spellStart"/>
      <w:r>
        <w:t>sicherung</w:t>
      </w:r>
      <w:proofErr w:type="spellEnd"/>
      <w:r>
        <w:t xml:space="preserve"> keine </w:t>
      </w:r>
      <w:proofErr w:type="spellStart"/>
      <w:r>
        <w:t>verbindung</w:t>
      </w:r>
      <w:proofErr w:type="spellEnd"/>
      <w:r>
        <w:t xml:space="preserve"> zwischen Sammelschiene und Kabel herrscht</w:t>
      </w:r>
    </w:p>
  </w:comment>
  <w:comment w:id="9" w:author="Dreher Alexander" w:date="2023-09-26T12:50:00Z" w:initials="DA">
    <w:p w14:paraId="18FD4D69" w14:textId="7F1A866A" w:rsidR="00E82299" w:rsidRDefault="00E82299">
      <w:pPr>
        <w:pStyle w:val="Kommentartext"/>
      </w:pPr>
      <w:r>
        <w:rPr>
          <w:rStyle w:val="Kommentarzeichen"/>
        </w:rPr>
        <w:annotationRef/>
      </w:r>
      <w:r>
        <w:t>Bild Kräfte im Mast</w:t>
      </w:r>
    </w:p>
  </w:comment>
  <w:comment w:id="10" w:author="Dreher Alexander" w:date="2023-09-26T11:36:00Z" w:initials="DA">
    <w:p w14:paraId="78006C1F" w14:textId="684352E8" w:rsidR="00140D77" w:rsidRDefault="00140D77">
      <w:pPr>
        <w:pStyle w:val="Kommentartext"/>
      </w:pPr>
      <w:r>
        <w:rPr>
          <w:rStyle w:val="Kommentarzeichen"/>
        </w:rPr>
        <w:annotationRef/>
      </w:r>
      <w:r>
        <w:t xml:space="preserve">Bild + </w:t>
      </w:r>
      <w:proofErr w:type="spellStart"/>
      <w:r>
        <w:t>kurzbeschreibung</w:t>
      </w:r>
      <w:proofErr w:type="spellEnd"/>
    </w:p>
  </w:comment>
  <w:comment w:id="11" w:author="Schmitz Patricia" w:date="2023-09-26T07:01:00Z" w:initials="SP">
    <w:p w14:paraId="7454A7EF" w14:textId="1B79F48A" w:rsidR="00310984" w:rsidRDefault="00310984">
      <w:pPr>
        <w:pStyle w:val="Kommentartext"/>
      </w:pPr>
      <w:r>
        <w:rPr>
          <w:rStyle w:val="Kommentarzeichen"/>
        </w:rPr>
        <w:annotationRef/>
      </w:r>
      <w:r>
        <w:t xml:space="preserve">Kräftegleichgewicht, </w:t>
      </w:r>
      <w:proofErr w:type="spellStart"/>
      <w:r>
        <w:t>evtl</w:t>
      </w:r>
      <w:proofErr w:type="spellEnd"/>
      <w:r>
        <w:t xml:space="preserve"> kleines </w:t>
      </w:r>
      <w:proofErr w:type="spellStart"/>
      <w:r>
        <w:t>bild</w:t>
      </w:r>
      <w:proofErr w:type="spellEnd"/>
      <w:r>
        <w:t xml:space="preserve"> von </w:t>
      </w:r>
      <w:proofErr w:type="spellStart"/>
      <w:r>
        <w:t>holzmast</w:t>
      </w:r>
      <w:proofErr w:type="spellEnd"/>
      <w:r>
        <w:t xml:space="preserve"> mit eingezeichneten </w:t>
      </w:r>
      <w:proofErr w:type="spellStart"/>
      <w:r>
        <w:t>kräften</w:t>
      </w:r>
      <w:proofErr w:type="spellEnd"/>
    </w:p>
  </w:comment>
  <w:comment w:id="12" w:author="Schmitz Patricia" w:date="2023-09-22T09:25:00Z" w:initials="SP">
    <w:p w14:paraId="23B78C77" w14:textId="18A1A802" w:rsidR="00F82ACD" w:rsidRDefault="00F82ACD">
      <w:pPr>
        <w:pStyle w:val="Kommentartext"/>
      </w:pPr>
      <w:r>
        <w:rPr>
          <w:rStyle w:val="Kommentarzeichen"/>
        </w:rPr>
        <w:annotationRef/>
      </w:r>
      <w:r>
        <w:t>Erklären, Bild von Mast und den Bauteilen</w:t>
      </w:r>
    </w:p>
  </w:comment>
  <w:comment w:id="13" w:author="Dreher Alexander" w:date="2023-09-25T12:49:00Z" w:initials="DA">
    <w:p w14:paraId="512D1E4A" w14:textId="5AF20C2A" w:rsidR="00105799" w:rsidRDefault="00105799">
      <w:pPr>
        <w:pStyle w:val="Kommentartext"/>
      </w:pPr>
      <w:r>
        <w:rPr>
          <w:rStyle w:val="Kommentarzeichen"/>
        </w:rPr>
        <w:annotationRef/>
      </w:r>
      <w:r>
        <w:t>Isolator Erklärung + Bild</w:t>
      </w:r>
    </w:p>
  </w:comment>
  <w:comment w:id="14" w:author="Dreher Alexander" w:date="2023-09-25T12:50:00Z" w:initials="DA">
    <w:p w14:paraId="12C98E83" w14:textId="7296465F" w:rsidR="00105799" w:rsidRDefault="00105799">
      <w:pPr>
        <w:pStyle w:val="Kommentartext"/>
      </w:pPr>
      <w:r>
        <w:rPr>
          <w:rStyle w:val="Kommentarzeichen"/>
        </w:rPr>
        <w:annotationRef/>
      </w:r>
      <w:r>
        <w:t xml:space="preserve">Bild machen + einfügen Holzmast mit </w:t>
      </w:r>
      <w:proofErr w:type="spellStart"/>
      <w:r>
        <w:t>beschriftung</w:t>
      </w:r>
      <w:proofErr w:type="spellEnd"/>
    </w:p>
  </w:comment>
  <w:comment w:id="15" w:author="Schmitz Patricia" w:date="2023-09-22T09:32:00Z" w:initials="SP">
    <w:p w14:paraId="3B2295B7" w14:textId="6ED422B9" w:rsidR="00167CBD" w:rsidRDefault="00167CBD">
      <w:pPr>
        <w:pStyle w:val="Kommentartext"/>
      </w:pPr>
      <w:r>
        <w:rPr>
          <w:rStyle w:val="Kommentarzeichen"/>
        </w:rPr>
        <w:annotationRef/>
      </w:r>
      <w:r>
        <w:t>Schaltwerk?</w:t>
      </w:r>
    </w:p>
  </w:comment>
  <w:comment w:id="16" w:author="Dreher Alexander" w:date="2023-09-25T13:00:00Z" w:initials="DA">
    <w:p w14:paraId="3B79742C" w14:textId="1399954B" w:rsidR="00E105AA" w:rsidRDefault="00E105AA">
      <w:pPr>
        <w:pStyle w:val="Kommentartext"/>
      </w:pPr>
      <w:r>
        <w:rPr>
          <w:rStyle w:val="Kommentarzeichen"/>
        </w:rPr>
        <w:annotationRef/>
      </w:r>
      <w:r>
        <w:t xml:space="preserve">Hier Bild: Luftisolierte Anlage mit offenen </w:t>
      </w:r>
      <w:proofErr w:type="spellStart"/>
      <w:r>
        <w:t>Lasttrennern</w:t>
      </w:r>
      <w:proofErr w:type="spellEnd"/>
    </w:p>
  </w:comment>
  <w:comment w:id="17" w:author="Dreher Alexander" w:date="2023-09-25T13:01:00Z" w:initials="DA">
    <w:p w14:paraId="06011C37" w14:textId="7F9FEB7F" w:rsidR="00E105AA" w:rsidRDefault="00E105AA">
      <w:pPr>
        <w:pStyle w:val="Kommentartext"/>
      </w:pPr>
      <w:r>
        <w:rPr>
          <w:rStyle w:val="Kommentarzeichen"/>
        </w:rPr>
        <w:annotationRef/>
      </w:r>
      <w:r>
        <w:t>SF6 Block Bild</w:t>
      </w:r>
    </w:p>
  </w:comment>
  <w:comment w:id="18" w:author="Schmitz Patricia" w:date="2023-09-27T10:43:00Z" w:initials="SP">
    <w:p w14:paraId="5992BB63" w14:textId="77D55212" w:rsidR="00B00516" w:rsidRDefault="00B00516">
      <w:pPr>
        <w:pStyle w:val="Kommentartext"/>
      </w:pPr>
      <w:r>
        <w:rPr>
          <w:rStyle w:val="Kommentarzeichen"/>
        </w:rPr>
        <w:annotationRef/>
      </w:r>
      <w:r>
        <w:t xml:space="preserve">Relevant? </w:t>
      </w:r>
      <w:proofErr w:type="spellStart"/>
      <w:r>
        <w:t>Vll</w:t>
      </w:r>
      <w:proofErr w:type="spellEnd"/>
      <w:r>
        <w:t xml:space="preserve"> nur draufeingehen </w:t>
      </w:r>
    </w:p>
  </w:comment>
  <w:comment w:id="19" w:author="Dreher Alexander" w:date="2023-09-25T13:27:00Z" w:initials="DA">
    <w:p w14:paraId="5C55036A" w14:textId="1216D01B" w:rsidR="00490F8F" w:rsidRDefault="00490F8F">
      <w:pPr>
        <w:pStyle w:val="Kommentartext"/>
      </w:pPr>
      <w:r>
        <w:rPr>
          <w:rStyle w:val="Kommentarzeichen"/>
        </w:rPr>
        <w:annotationRef/>
      </w:r>
      <w:r>
        <w:t xml:space="preserve">Bild Ölstoppkappe mit </w:t>
      </w:r>
      <w:proofErr w:type="spellStart"/>
      <w:r>
        <w:t>auftrennung</w:t>
      </w:r>
      <w:proofErr w:type="spellEnd"/>
    </w:p>
  </w:comment>
  <w:comment w:id="20" w:author="Dreher Alexander" w:date="2023-09-25T13:29:00Z" w:initials="DA">
    <w:p w14:paraId="0A89AE96" w14:textId="75E4FF9D" w:rsidR="00490F8F" w:rsidRDefault="00490F8F">
      <w:pPr>
        <w:pStyle w:val="Kommentartext"/>
      </w:pPr>
      <w:r>
        <w:rPr>
          <w:rStyle w:val="Kommentarzeichen"/>
        </w:rPr>
        <w:annotationRef/>
      </w:r>
      <w:r>
        <w:t>Bild: Kabelendkappe</w:t>
      </w:r>
    </w:p>
  </w:comment>
  <w:comment w:id="21" w:author="Schmitz Patricia" w:date="2023-09-27T10:55:00Z" w:initials="SP">
    <w:p w14:paraId="1D6C6923" w14:textId="7E523647" w:rsidR="002A3EF1" w:rsidRDefault="002A3EF1">
      <w:pPr>
        <w:pStyle w:val="Kommentartext"/>
      </w:pPr>
      <w:r>
        <w:rPr>
          <w:rStyle w:val="Kommentarzeichen"/>
        </w:rPr>
        <w:annotationRef/>
      </w:r>
      <w:r>
        <w:t xml:space="preserve">In der </w:t>
      </w:r>
      <w:proofErr w:type="spellStart"/>
      <w:r>
        <w:t>reflexion</w:t>
      </w:r>
      <w:proofErr w:type="spellEnd"/>
      <w:r>
        <w:t xml:space="preserve"> schon beschrieben</w:t>
      </w:r>
    </w:p>
  </w:comment>
  <w:comment w:id="22" w:author="Schmitz Patricia" w:date="2023-09-22T11:46:00Z" w:initials="SP">
    <w:p w14:paraId="73B410E6" w14:textId="56263D17" w:rsidR="003F376E" w:rsidRDefault="003F376E">
      <w:pPr>
        <w:pStyle w:val="Kommentartext"/>
      </w:pPr>
      <w:r>
        <w:rPr>
          <w:rStyle w:val="Kommentarzeichen"/>
        </w:rPr>
        <w:annotationRef/>
      </w:r>
      <w:r w:rsidR="002C088A">
        <w:t>Das Muffen von Kabel</w:t>
      </w:r>
      <w:r w:rsidR="00673EC5">
        <w:t>n</w:t>
      </w:r>
      <w:r w:rsidR="002C088A">
        <w:t xml:space="preserve"> im Nieder- und </w:t>
      </w:r>
      <w:proofErr w:type="gramStart"/>
      <w:r w:rsidR="002C088A">
        <w:t xml:space="preserve">Mittelspannungsnetz </w:t>
      </w:r>
      <w:r w:rsidR="00B6770D">
        <w:t xml:space="preserve"> stell</w:t>
      </w:r>
      <w:r w:rsidR="002C088A">
        <w:t>t</w:t>
      </w:r>
      <w:proofErr w:type="gramEnd"/>
      <w:r w:rsidR="002C088A">
        <w:t xml:space="preserve"> für</w:t>
      </w:r>
      <w:r w:rsidR="00B6770D">
        <w:t xml:space="preserve"> Netzerweiterungen und -erneuerungen im Stromnetz der TWS Netz GmbH eine grundlegende Tätigkeiten zur Erhaltung der Stromversorgung dar. </w:t>
      </w:r>
    </w:p>
  </w:comment>
  <w:comment w:id="23" w:author="Dreher Alexander" w:date="2023-09-25T13:41:00Z" w:initials="DA">
    <w:p w14:paraId="3F50FE82" w14:textId="75E013AC" w:rsidR="00B017C6" w:rsidRDefault="00B017C6">
      <w:pPr>
        <w:pStyle w:val="Kommentartext"/>
      </w:pPr>
      <w:r>
        <w:rPr>
          <w:rStyle w:val="Kommentarzeichen"/>
        </w:rPr>
        <w:annotationRef/>
      </w:r>
      <w:r>
        <w:t xml:space="preserve">Satz zu </w:t>
      </w:r>
      <w:proofErr w:type="spellStart"/>
      <w:r>
        <w:t>lösung</w:t>
      </w:r>
      <w:proofErr w:type="spellEnd"/>
    </w:p>
  </w:comment>
  <w:comment w:id="24" w:author="Schmitz Patricia" w:date="2023-09-28T08:23:00Z" w:initials="SP">
    <w:p w14:paraId="34C55CB9" w14:textId="3B432DED" w:rsidR="004B46EF" w:rsidRDefault="004B46EF">
      <w:pPr>
        <w:pStyle w:val="Kommentartext"/>
      </w:pPr>
      <w:r>
        <w:rPr>
          <w:rStyle w:val="Kommentarzeichen"/>
        </w:rPr>
        <w:annotationRef/>
      </w:r>
      <w:r>
        <w:t>Zusammenfassen</w:t>
      </w:r>
    </w:p>
  </w:comment>
  <w:comment w:id="25" w:author="Schmitz Patricia" w:date="2023-09-22T12:15:00Z" w:initials="SP">
    <w:p w14:paraId="2DA4E60F" w14:textId="77777777" w:rsidR="00D114A6" w:rsidRDefault="00D114A6">
      <w:pPr>
        <w:pStyle w:val="Kommentartext"/>
      </w:pPr>
      <w:r>
        <w:rPr>
          <w:rStyle w:val="Kommentarzeichen"/>
        </w:rPr>
        <w:annotationRef/>
      </w:r>
      <w:r>
        <w:t xml:space="preserve">Kurze </w:t>
      </w:r>
      <w:proofErr w:type="spellStart"/>
      <w:r>
        <w:t>erklärung</w:t>
      </w:r>
      <w:proofErr w:type="spellEnd"/>
    </w:p>
    <w:p w14:paraId="5B31B7D2" w14:textId="77777777" w:rsidR="00374AE8" w:rsidRDefault="00374AE8">
      <w:pPr>
        <w:pStyle w:val="Kommentartext"/>
      </w:pPr>
    </w:p>
    <w:p w14:paraId="7E445B5F" w14:textId="6E4460C0" w:rsidR="00374AE8" w:rsidRDefault="00374AE8">
      <w:pPr>
        <w:pStyle w:val="Kommentartext"/>
      </w:pPr>
      <w:r>
        <w:t>Vorgelagertes Netz bedeutet, dass die vorher gehende höhere Netzebene von einem anderen Netzbetreiber betrieben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FC42B" w15:done="0"/>
  <w15:commentEx w15:paraId="0F3D5018" w15:done="1"/>
  <w15:commentEx w15:paraId="3D7A1833" w15:done="0"/>
  <w15:commentEx w15:paraId="1C81F0B3" w15:done="0"/>
  <w15:commentEx w15:paraId="689F38BC" w15:done="0"/>
  <w15:commentEx w15:paraId="0C43F7CB" w15:done="0"/>
  <w15:commentEx w15:paraId="3C6FF879" w15:done="0"/>
  <w15:commentEx w15:paraId="1C6A71A7" w15:done="0"/>
  <w15:commentEx w15:paraId="18FD4D69" w15:done="0"/>
  <w15:commentEx w15:paraId="78006C1F" w15:done="1"/>
  <w15:commentEx w15:paraId="7454A7EF" w15:done="0"/>
  <w15:commentEx w15:paraId="23B78C77" w15:done="0"/>
  <w15:commentEx w15:paraId="512D1E4A" w15:paraIdParent="23B78C77" w15:done="0"/>
  <w15:commentEx w15:paraId="12C98E83" w15:done="0"/>
  <w15:commentEx w15:paraId="3B2295B7" w15:done="0"/>
  <w15:commentEx w15:paraId="3B79742C" w15:done="0"/>
  <w15:commentEx w15:paraId="06011C37" w15:done="0"/>
  <w15:commentEx w15:paraId="5992BB63" w15:done="0"/>
  <w15:commentEx w15:paraId="5C55036A" w15:done="0"/>
  <w15:commentEx w15:paraId="0A89AE96" w15:done="0"/>
  <w15:commentEx w15:paraId="1D6C6923" w15:done="0"/>
  <w15:commentEx w15:paraId="73B410E6" w15:done="1"/>
  <w15:commentEx w15:paraId="3F50FE82" w15:done="0"/>
  <w15:commentEx w15:paraId="34C55CB9" w15:done="1"/>
  <w15:commentEx w15:paraId="7E445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FC42B" w16cid:durableId="28BD38D0"/>
  <w16cid:commentId w16cid:paraId="1C81F0B3" w16cid:durableId="28B7D1B3"/>
  <w16cid:commentId w16cid:paraId="689F38BC" w16cid:durableId="28B7D1CD"/>
  <w16cid:commentId w16cid:paraId="0C43F7CB" w16cid:durableId="28B7D25E"/>
  <w16cid:commentId w16cid:paraId="3C6FF879" w16cid:durableId="28B7D88E"/>
  <w16cid:commentId w16cid:paraId="1C6A71A7" w16cid:durableId="28B7D9C3"/>
  <w16cid:commentId w16cid:paraId="18FD4D69" w16cid:durableId="28BD521B"/>
  <w16cid:commentId w16cid:paraId="78006C1F" w16cid:durableId="28BD40D5"/>
  <w16cid:commentId w16cid:paraId="7454A7EF" w16cid:durableId="28BD0054"/>
  <w16cid:commentId w16cid:paraId="23B78C77" w16cid:durableId="28B7DBF6"/>
  <w16cid:commentId w16cid:paraId="512D1E4A" w16cid:durableId="28BC0052"/>
  <w16cid:commentId w16cid:paraId="12C98E83" w16cid:durableId="28BC0080"/>
  <w16cid:commentId w16cid:paraId="3B2295B7" w16cid:durableId="28B7DDCB"/>
  <w16cid:commentId w16cid:paraId="3B79742C" w16cid:durableId="28BC02DE"/>
  <w16cid:commentId w16cid:paraId="06011C37" w16cid:durableId="28BC032A"/>
  <w16cid:commentId w16cid:paraId="5992BB63" w16cid:durableId="28BE85CE"/>
  <w16cid:commentId w16cid:paraId="5C55036A" w16cid:durableId="28BC092C"/>
  <w16cid:commentId w16cid:paraId="0A89AE96" w16cid:durableId="28BC09B7"/>
  <w16cid:commentId w16cid:paraId="73B410E6" w16cid:durableId="28B7FD1C"/>
  <w16cid:commentId w16cid:paraId="34C55CB9" w16cid:durableId="28BFB697"/>
  <w16cid:commentId w16cid:paraId="7E445B5F" w16cid:durableId="28B80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51936" w14:textId="77777777" w:rsidR="00686DBB" w:rsidRDefault="00686DBB" w:rsidP="00941C88">
      <w:pPr>
        <w:spacing w:after="0" w:line="240" w:lineRule="auto"/>
      </w:pPr>
      <w:r>
        <w:separator/>
      </w:r>
    </w:p>
  </w:endnote>
  <w:endnote w:type="continuationSeparator" w:id="0">
    <w:p w14:paraId="3EDB20A9" w14:textId="77777777" w:rsidR="00686DBB" w:rsidRDefault="00686DBB"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ADD37" w14:textId="77777777" w:rsidR="00686DBB" w:rsidRDefault="00686DBB" w:rsidP="00941C88">
      <w:pPr>
        <w:spacing w:after="0" w:line="240" w:lineRule="auto"/>
      </w:pPr>
      <w:r>
        <w:separator/>
      </w:r>
    </w:p>
  </w:footnote>
  <w:footnote w:type="continuationSeparator" w:id="0">
    <w:p w14:paraId="6AE6E6B6" w14:textId="77777777" w:rsidR="00686DBB" w:rsidRDefault="00686DBB"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2B4F"/>
    <w:multiLevelType w:val="hybridMultilevel"/>
    <w:tmpl w:val="0D4ECFB4"/>
    <w:lvl w:ilvl="0" w:tplc="3B3CB60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55010"/>
    <w:multiLevelType w:val="hybridMultilevel"/>
    <w:tmpl w:val="75A4A386"/>
    <w:lvl w:ilvl="0" w:tplc="56A8C4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tz Patricia">
    <w15:presenceInfo w15:providerId="AD" w15:userId="S-1-5-21-1225928078-1394168086-715404198-21330"/>
  </w15:person>
  <w15:person w15:author="Dreher Alexander">
    <w15:presenceInfo w15:providerId="AD" w15:userId="S-1-5-21-1225928078-1394168086-715404198-26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1907"/>
    <w:rsid w:val="00002BF3"/>
    <w:rsid w:val="00005F94"/>
    <w:rsid w:val="00006A0C"/>
    <w:rsid w:val="00013B42"/>
    <w:rsid w:val="000209F6"/>
    <w:rsid w:val="0002160F"/>
    <w:rsid w:val="00022DAD"/>
    <w:rsid w:val="00026E20"/>
    <w:rsid w:val="0003350B"/>
    <w:rsid w:val="000341E9"/>
    <w:rsid w:val="000356D7"/>
    <w:rsid w:val="00036EDA"/>
    <w:rsid w:val="00041142"/>
    <w:rsid w:val="00041EE3"/>
    <w:rsid w:val="00046BA3"/>
    <w:rsid w:val="0004721B"/>
    <w:rsid w:val="00056045"/>
    <w:rsid w:val="00056442"/>
    <w:rsid w:val="000712D6"/>
    <w:rsid w:val="000774F1"/>
    <w:rsid w:val="00081D90"/>
    <w:rsid w:val="00087699"/>
    <w:rsid w:val="00087D9C"/>
    <w:rsid w:val="0009036B"/>
    <w:rsid w:val="0009362D"/>
    <w:rsid w:val="000A006C"/>
    <w:rsid w:val="000A2F6A"/>
    <w:rsid w:val="000A5BE7"/>
    <w:rsid w:val="000B556A"/>
    <w:rsid w:val="000C0E92"/>
    <w:rsid w:val="000C2B94"/>
    <w:rsid w:val="000C2C5D"/>
    <w:rsid w:val="000C45B1"/>
    <w:rsid w:val="000D0D9B"/>
    <w:rsid w:val="000D6A6F"/>
    <w:rsid w:val="000D759A"/>
    <w:rsid w:val="000E0AE8"/>
    <w:rsid w:val="000F67B5"/>
    <w:rsid w:val="0010027A"/>
    <w:rsid w:val="00101595"/>
    <w:rsid w:val="00101F5A"/>
    <w:rsid w:val="00104914"/>
    <w:rsid w:val="00104B3B"/>
    <w:rsid w:val="00105799"/>
    <w:rsid w:val="00106C71"/>
    <w:rsid w:val="00107002"/>
    <w:rsid w:val="001164E0"/>
    <w:rsid w:val="001173D3"/>
    <w:rsid w:val="00122BBC"/>
    <w:rsid w:val="00127DC3"/>
    <w:rsid w:val="001310B7"/>
    <w:rsid w:val="00140D77"/>
    <w:rsid w:val="00141897"/>
    <w:rsid w:val="001526F3"/>
    <w:rsid w:val="00165BA8"/>
    <w:rsid w:val="00167CBD"/>
    <w:rsid w:val="00167CEC"/>
    <w:rsid w:val="00172FFF"/>
    <w:rsid w:val="00174F59"/>
    <w:rsid w:val="001851F5"/>
    <w:rsid w:val="00191A78"/>
    <w:rsid w:val="00194BE9"/>
    <w:rsid w:val="00197AF5"/>
    <w:rsid w:val="001A3D4E"/>
    <w:rsid w:val="001A45DA"/>
    <w:rsid w:val="001A4C78"/>
    <w:rsid w:val="001B088F"/>
    <w:rsid w:val="001B16FD"/>
    <w:rsid w:val="001B745F"/>
    <w:rsid w:val="001C59BC"/>
    <w:rsid w:val="001C6CD7"/>
    <w:rsid w:val="001D07C4"/>
    <w:rsid w:val="001D26DA"/>
    <w:rsid w:val="001D78BE"/>
    <w:rsid w:val="001E3692"/>
    <w:rsid w:val="001E7FCF"/>
    <w:rsid w:val="001F5293"/>
    <w:rsid w:val="001F5869"/>
    <w:rsid w:val="002025AF"/>
    <w:rsid w:val="0020591C"/>
    <w:rsid w:val="00211829"/>
    <w:rsid w:val="00213BD1"/>
    <w:rsid w:val="00214231"/>
    <w:rsid w:val="00214938"/>
    <w:rsid w:val="002149FA"/>
    <w:rsid w:val="00217C31"/>
    <w:rsid w:val="00220B3A"/>
    <w:rsid w:val="002217A6"/>
    <w:rsid w:val="00232E02"/>
    <w:rsid w:val="0023443A"/>
    <w:rsid w:val="00237D25"/>
    <w:rsid w:val="002415DC"/>
    <w:rsid w:val="002450E6"/>
    <w:rsid w:val="002621D7"/>
    <w:rsid w:val="002670A7"/>
    <w:rsid w:val="00272517"/>
    <w:rsid w:val="002729E0"/>
    <w:rsid w:val="00273F97"/>
    <w:rsid w:val="00280499"/>
    <w:rsid w:val="002855FA"/>
    <w:rsid w:val="002859A3"/>
    <w:rsid w:val="002A2D45"/>
    <w:rsid w:val="002A3EF1"/>
    <w:rsid w:val="002A61DE"/>
    <w:rsid w:val="002A6310"/>
    <w:rsid w:val="002B3632"/>
    <w:rsid w:val="002C088A"/>
    <w:rsid w:val="002C29FB"/>
    <w:rsid w:val="002C2EDF"/>
    <w:rsid w:val="002C6EB0"/>
    <w:rsid w:val="002D008E"/>
    <w:rsid w:val="002D1883"/>
    <w:rsid w:val="002D7037"/>
    <w:rsid w:val="002F0966"/>
    <w:rsid w:val="002F26D7"/>
    <w:rsid w:val="002F484E"/>
    <w:rsid w:val="003036EA"/>
    <w:rsid w:val="0030438C"/>
    <w:rsid w:val="00310984"/>
    <w:rsid w:val="00311512"/>
    <w:rsid w:val="00317CE8"/>
    <w:rsid w:val="0032240A"/>
    <w:rsid w:val="00322EBB"/>
    <w:rsid w:val="00334D20"/>
    <w:rsid w:val="00351BB3"/>
    <w:rsid w:val="00354770"/>
    <w:rsid w:val="00362C0D"/>
    <w:rsid w:val="00365EBD"/>
    <w:rsid w:val="00367010"/>
    <w:rsid w:val="00370DA8"/>
    <w:rsid w:val="0037225D"/>
    <w:rsid w:val="00374AE8"/>
    <w:rsid w:val="00386A12"/>
    <w:rsid w:val="00395549"/>
    <w:rsid w:val="003C4B51"/>
    <w:rsid w:val="003D2DDC"/>
    <w:rsid w:val="003E0B6C"/>
    <w:rsid w:val="003E12C9"/>
    <w:rsid w:val="003E2090"/>
    <w:rsid w:val="003E6135"/>
    <w:rsid w:val="003E617D"/>
    <w:rsid w:val="003F28CE"/>
    <w:rsid w:val="003F376E"/>
    <w:rsid w:val="003F6BC1"/>
    <w:rsid w:val="003F7388"/>
    <w:rsid w:val="00401B21"/>
    <w:rsid w:val="004034F1"/>
    <w:rsid w:val="00404FBC"/>
    <w:rsid w:val="00405DD8"/>
    <w:rsid w:val="0040622A"/>
    <w:rsid w:val="00422971"/>
    <w:rsid w:val="00430A1B"/>
    <w:rsid w:val="00435222"/>
    <w:rsid w:val="004361B3"/>
    <w:rsid w:val="00436CA0"/>
    <w:rsid w:val="00436F8E"/>
    <w:rsid w:val="00437600"/>
    <w:rsid w:val="00445365"/>
    <w:rsid w:val="00452CC9"/>
    <w:rsid w:val="00455194"/>
    <w:rsid w:val="004559FB"/>
    <w:rsid w:val="00455E78"/>
    <w:rsid w:val="00461275"/>
    <w:rsid w:val="00463C2F"/>
    <w:rsid w:val="004654F6"/>
    <w:rsid w:val="0046597F"/>
    <w:rsid w:val="004659E1"/>
    <w:rsid w:val="0046657B"/>
    <w:rsid w:val="00467712"/>
    <w:rsid w:val="0047136E"/>
    <w:rsid w:val="0047441A"/>
    <w:rsid w:val="00476D02"/>
    <w:rsid w:val="00483529"/>
    <w:rsid w:val="00483787"/>
    <w:rsid w:val="00490F8F"/>
    <w:rsid w:val="00492A55"/>
    <w:rsid w:val="0049385A"/>
    <w:rsid w:val="004A5209"/>
    <w:rsid w:val="004A602E"/>
    <w:rsid w:val="004B1387"/>
    <w:rsid w:val="004B1956"/>
    <w:rsid w:val="004B46EF"/>
    <w:rsid w:val="004B5A47"/>
    <w:rsid w:val="004C3F74"/>
    <w:rsid w:val="004D6741"/>
    <w:rsid w:val="004D77F7"/>
    <w:rsid w:val="004E4077"/>
    <w:rsid w:val="004F0CC4"/>
    <w:rsid w:val="004F0FC4"/>
    <w:rsid w:val="004F68A4"/>
    <w:rsid w:val="004F7A24"/>
    <w:rsid w:val="005008C5"/>
    <w:rsid w:val="00514021"/>
    <w:rsid w:val="005170BF"/>
    <w:rsid w:val="0052265B"/>
    <w:rsid w:val="0053156F"/>
    <w:rsid w:val="005338B3"/>
    <w:rsid w:val="00540073"/>
    <w:rsid w:val="00546952"/>
    <w:rsid w:val="00553286"/>
    <w:rsid w:val="00555F81"/>
    <w:rsid w:val="005667B2"/>
    <w:rsid w:val="0057291F"/>
    <w:rsid w:val="005745B0"/>
    <w:rsid w:val="005804E8"/>
    <w:rsid w:val="00581E06"/>
    <w:rsid w:val="005938EE"/>
    <w:rsid w:val="00597A90"/>
    <w:rsid w:val="005A04F4"/>
    <w:rsid w:val="005A5BFB"/>
    <w:rsid w:val="005B584E"/>
    <w:rsid w:val="005B615D"/>
    <w:rsid w:val="005C3BFD"/>
    <w:rsid w:val="005C44D9"/>
    <w:rsid w:val="005C462F"/>
    <w:rsid w:val="005C6B9E"/>
    <w:rsid w:val="005E1559"/>
    <w:rsid w:val="005E53FC"/>
    <w:rsid w:val="005F335C"/>
    <w:rsid w:val="005F3434"/>
    <w:rsid w:val="005F3878"/>
    <w:rsid w:val="005F3CE2"/>
    <w:rsid w:val="005F6D96"/>
    <w:rsid w:val="00610F91"/>
    <w:rsid w:val="00612C96"/>
    <w:rsid w:val="00614F39"/>
    <w:rsid w:val="0061693B"/>
    <w:rsid w:val="00622BD1"/>
    <w:rsid w:val="00623CF6"/>
    <w:rsid w:val="00627351"/>
    <w:rsid w:val="00627E09"/>
    <w:rsid w:val="00630A53"/>
    <w:rsid w:val="006347AA"/>
    <w:rsid w:val="006425B3"/>
    <w:rsid w:val="00652155"/>
    <w:rsid w:val="00652CD5"/>
    <w:rsid w:val="00654521"/>
    <w:rsid w:val="0065484B"/>
    <w:rsid w:val="00656722"/>
    <w:rsid w:val="00657F55"/>
    <w:rsid w:val="00663EF8"/>
    <w:rsid w:val="00665165"/>
    <w:rsid w:val="00671F6C"/>
    <w:rsid w:val="00673EC5"/>
    <w:rsid w:val="006801E1"/>
    <w:rsid w:val="00682945"/>
    <w:rsid w:val="006847D1"/>
    <w:rsid w:val="00686DBB"/>
    <w:rsid w:val="006902D0"/>
    <w:rsid w:val="006917B3"/>
    <w:rsid w:val="00693067"/>
    <w:rsid w:val="00697B50"/>
    <w:rsid w:val="006A3CA7"/>
    <w:rsid w:val="006B0647"/>
    <w:rsid w:val="006B542B"/>
    <w:rsid w:val="006C0FC2"/>
    <w:rsid w:val="006C4AEB"/>
    <w:rsid w:val="006C61EB"/>
    <w:rsid w:val="006C73E0"/>
    <w:rsid w:val="006D03E2"/>
    <w:rsid w:val="006D76D3"/>
    <w:rsid w:val="006E3655"/>
    <w:rsid w:val="006E5FF5"/>
    <w:rsid w:val="006F4FD7"/>
    <w:rsid w:val="00700ED7"/>
    <w:rsid w:val="00701139"/>
    <w:rsid w:val="00716409"/>
    <w:rsid w:val="00721AFF"/>
    <w:rsid w:val="00721E83"/>
    <w:rsid w:val="007227F2"/>
    <w:rsid w:val="00733641"/>
    <w:rsid w:val="00740A8F"/>
    <w:rsid w:val="00743477"/>
    <w:rsid w:val="00745257"/>
    <w:rsid w:val="00751562"/>
    <w:rsid w:val="00752A8A"/>
    <w:rsid w:val="0076006D"/>
    <w:rsid w:val="00762EDF"/>
    <w:rsid w:val="00780744"/>
    <w:rsid w:val="00784284"/>
    <w:rsid w:val="00786B9E"/>
    <w:rsid w:val="007872E4"/>
    <w:rsid w:val="007910DD"/>
    <w:rsid w:val="00793A87"/>
    <w:rsid w:val="00796593"/>
    <w:rsid w:val="007C52DD"/>
    <w:rsid w:val="007D221D"/>
    <w:rsid w:val="007D60FE"/>
    <w:rsid w:val="007F177F"/>
    <w:rsid w:val="007F4F2A"/>
    <w:rsid w:val="00801EEE"/>
    <w:rsid w:val="00806E4B"/>
    <w:rsid w:val="008154AC"/>
    <w:rsid w:val="0082018F"/>
    <w:rsid w:val="0082620A"/>
    <w:rsid w:val="00830D2E"/>
    <w:rsid w:val="008313AC"/>
    <w:rsid w:val="00840619"/>
    <w:rsid w:val="00845FF8"/>
    <w:rsid w:val="00846A7C"/>
    <w:rsid w:val="0085137E"/>
    <w:rsid w:val="008534C5"/>
    <w:rsid w:val="008620D5"/>
    <w:rsid w:val="008633BA"/>
    <w:rsid w:val="0086735C"/>
    <w:rsid w:val="008709E1"/>
    <w:rsid w:val="00870C0D"/>
    <w:rsid w:val="00871E1D"/>
    <w:rsid w:val="00873DAD"/>
    <w:rsid w:val="0087663A"/>
    <w:rsid w:val="00876646"/>
    <w:rsid w:val="0089359A"/>
    <w:rsid w:val="00893F91"/>
    <w:rsid w:val="008A5E07"/>
    <w:rsid w:val="008A746F"/>
    <w:rsid w:val="008B0EE4"/>
    <w:rsid w:val="008B1CEC"/>
    <w:rsid w:val="008B2C4B"/>
    <w:rsid w:val="008B3CB3"/>
    <w:rsid w:val="008C38E4"/>
    <w:rsid w:val="008C655D"/>
    <w:rsid w:val="008C66F1"/>
    <w:rsid w:val="008C68BC"/>
    <w:rsid w:val="008D1988"/>
    <w:rsid w:val="008D1D7A"/>
    <w:rsid w:val="008E10A2"/>
    <w:rsid w:val="008E1650"/>
    <w:rsid w:val="008E52E8"/>
    <w:rsid w:val="008F0346"/>
    <w:rsid w:val="008F0B6B"/>
    <w:rsid w:val="008F4089"/>
    <w:rsid w:val="00912C59"/>
    <w:rsid w:val="009150A2"/>
    <w:rsid w:val="0091602C"/>
    <w:rsid w:val="0091626F"/>
    <w:rsid w:val="00917825"/>
    <w:rsid w:val="0092044F"/>
    <w:rsid w:val="00923E86"/>
    <w:rsid w:val="009246D7"/>
    <w:rsid w:val="00933EC3"/>
    <w:rsid w:val="00941AC6"/>
    <w:rsid w:val="00941C88"/>
    <w:rsid w:val="00962E59"/>
    <w:rsid w:val="0096672F"/>
    <w:rsid w:val="009706F6"/>
    <w:rsid w:val="009725EC"/>
    <w:rsid w:val="0097456E"/>
    <w:rsid w:val="0097563D"/>
    <w:rsid w:val="00986170"/>
    <w:rsid w:val="00987707"/>
    <w:rsid w:val="00995B71"/>
    <w:rsid w:val="009A0742"/>
    <w:rsid w:val="009A204C"/>
    <w:rsid w:val="009C0F29"/>
    <w:rsid w:val="009C3806"/>
    <w:rsid w:val="009C3CEF"/>
    <w:rsid w:val="009C6E77"/>
    <w:rsid w:val="009C756E"/>
    <w:rsid w:val="009C76AC"/>
    <w:rsid w:val="009D4590"/>
    <w:rsid w:val="009D58DE"/>
    <w:rsid w:val="009E073C"/>
    <w:rsid w:val="009E5F55"/>
    <w:rsid w:val="009F0D09"/>
    <w:rsid w:val="00A026CD"/>
    <w:rsid w:val="00A03CCD"/>
    <w:rsid w:val="00A12D08"/>
    <w:rsid w:val="00A158FB"/>
    <w:rsid w:val="00A21DD1"/>
    <w:rsid w:val="00A26CAD"/>
    <w:rsid w:val="00A27F61"/>
    <w:rsid w:val="00A316FE"/>
    <w:rsid w:val="00A3293B"/>
    <w:rsid w:val="00A33D9B"/>
    <w:rsid w:val="00A3537D"/>
    <w:rsid w:val="00A35490"/>
    <w:rsid w:val="00A3712F"/>
    <w:rsid w:val="00A375DC"/>
    <w:rsid w:val="00A45E9B"/>
    <w:rsid w:val="00A45FB7"/>
    <w:rsid w:val="00A46236"/>
    <w:rsid w:val="00A6027C"/>
    <w:rsid w:val="00A6236F"/>
    <w:rsid w:val="00A72B4A"/>
    <w:rsid w:val="00A7320D"/>
    <w:rsid w:val="00A80D4D"/>
    <w:rsid w:val="00A81A3F"/>
    <w:rsid w:val="00A83B47"/>
    <w:rsid w:val="00A87E19"/>
    <w:rsid w:val="00A92FBF"/>
    <w:rsid w:val="00A95CC9"/>
    <w:rsid w:val="00A97FD7"/>
    <w:rsid w:val="00AA22F1"/>
    <w:rsid w:val="00AA4BC0"/>
    <w:rsid w:val="00AA5711"/>
    <w:rsid w:val="00AA6102"/>
    <w:rsid w:val="00AB65DD"/>
    <w:rsid w:val="00AB7006"/>
    <w:rsid w:val="00AC0C7D"/>
    <w:rsid w:val="00AC6C35"/>
    <w:rsid w:val="00AC7512"/>
    <w:rsid w:val="00AD0968"/>
    <w:rsid w:val="00AD29DF"/>
    <w:rsid w:val="00AD7D6B"/>
    <w:rsid w:val="00AE2449"/>
    <w:rsid w:val="00AF21EA"/>
    <w:rsid w:val="00AF679A"/>
    <w:rsid w:val="00B001E2"/>
    <w:rsid w:val="00B00516"/>
    <w:rsid w:val="00B017C6"/>
    <w:rsid w:val="00B11DFC"/>
    <w:rsid w:val="00B17F3D"/>
    <w:rsid w:val="00B2163B"/>
    <w:rsid w:val="00B25A84"/>
    <w:rsid w:val="00B277D0"/>
    <w:rsid w:val="00B321CE"/>
    <w:rsid w:val="00B3426E"/>
    <w:rsid w:val="00B34F59"/>
    <w:rsid w:val="00B42FC0"/>
    <w:rsid w:val="00B4488F"/>
    <w:rsid w:val="00B550D2"/>
    <w:rsid w:val="00B5672C"/>
    <w:rsid w:val="00B57301"/>
    <w:rsid w:val="00B61A7F"/>
    <w:rsid w:val="00B6770D"/>
    <w:rsid w:val="00B724EE"/>
    <w:rsid w:val="00B72580"/>
    <w:rsid w:val="00B76982"/>
    <w:rsid w:val="00B773BB"/>
    <w:rsid w:val="00B85899"/>
    <w:rsid w:val="00B879AA"/>
    <w:rsid w:val="00B91C71"/>
    <w:rsid w:val="00B94184"/>
    <w:rsid w:val="00B96212"/>
    <w:rsid w:val="00BB20A5"/>
    <w:rsid w:val="00BB25DC"/>
    <w:rsid w:val="00BB2A84"/>
    <w:rsid w:val="00BB5E82"/>
    <w:rsid w:val="00BB6198"/>
    <w:rsid w:val="00BB72B0"/>
    <w:rsid w:val="00BD1E9F"/>
    <w:rsid w:val="00BE3964"/>
    <w:rsid w:val="00BE467D"/>
    <w:rsid w:val="00BF146D"/>
    <w:rsid w:val="00C101A6"/>
    <w:rsid w:val="00C11221"/>
    <w:rsid w:val="00C14AEE"/>
    <w:rsid w:val="00C3019D"/>
    <w:rsid w:val="00C365DD"/>
    <w:rsid w:val="00C43601"/>
    <w:rsid w:val="00C53328"/>
    <w:rsid w:val="00C53335"/>
    <w:rsid w:val="00C53A6D"/>
    <w:rsid w:val="00C53F38"/>
    <w:rsid w:val="00C57C7D"/>
    <w:rsid w:val="00C61AFD"/>
    <w:rsid w:val="00C620E4"/>
    <w:rsid w:val="00C66CA7"/>
    <w:rsid w:val="00C81138"/>
    <w:rsid w:val="00C8590D"/>
    <w:rsid w:val="00C87BBA"/>
    <w:rsid w:val="00C91F50"/>
    <w:rsid w:val="00C97BC7"/>
    <w:rsid w:val="00CA1447"/>
    <w:rsid w:val="00CA701D"/>
    <w:rsid w:val="00CB3D8D"/>
    <w:rsid w:val="00CC08FD"/>
    <w:rsid w:val="00CC4C92"/>
    <w:rsid w:val="00CC79E0"/>
    <w:rsid w:val="00CD4F14"/>
    <w:rsid w:val="00CD5626"/>
    <w:rsid w:val="00CD5B5F"/>
    <w:rsid w:val="00CE5FE7"/>
    <w:rsid w:val="00CF081B"/>
    <w:rsid w:val="00CF2A64"/>
    <w:rsid w:val="00CF4C8C"/>
    <w:rsid w:val="00D01604"/>
    <w:rsid w:val="00D04ECE"/>
    <w:rsid w:val="00D076F3"/>
    <w:rsid w:val="00D114A6"/>
    <w:rsid w:val="00D2045F"/>
    <w:rsid w:val="00D22B24"/>
    <w:rsid w:val="00D324DC"/>
    <w:rsid w:val="00D400D2"/>
    <w:rsid w:val="00D46868"/>
    <w:rsid w:val="00D47980"/>
    <w:rsid w:val="00D53D4D"/>
    <w:rsid w:val="00D571BB"/>
    <w:rsid w:val="00D65EFF"/>
    <w:rsid w:val="00D7166A"/>
    <w:rsid w:val="00D90006"/>
    <w:rsid w:val="00D97552"/>
    <w:rsid w:val="00DA4EEA"/>
    <w:rsid w:val="00DA52B8"/>
    <w:rsid w:val="00DB2E14"/>
    <w:rsid w:val="00DC5061"/>
    <w:rsid w:val="00DC7C27"/>
    <w:rsid w:val="00DC7DCC"/>
    <w:rsid w:val="00DD07CC"/>
    <w:rsid w:val="00DD0998"/>
    <w:rsid w:val="00DD266A"/>
    <w:rsid w:val="00DE3BD4"/>
    <w:rsid w:val="00DF0359"/>
    <w:rsid w:val="00DF043E"/>
    <w:rsid w:val="00DF0A05"/>
    <w:rsid w:val="00E03D73"/>
    <w:rsid w:val="00E04209"/>
    <w:rsid w:val="00E10212"/>
    <w:rsid w:val="00E105AA"/>
    <w:rsid w:val="00E10A70"/>
    <w:rsid w:val="00E1172A"/>
    <w:rsid w:val="00E129AE"/>
    <w:rsid w:val="00E13A13"/>
    <w:rsid w:val="00E149B5"/>
    <w:rsid w:val="00E15215"/>
    <w:rsid w:val="00E17462"/>
    <w:rsid w:val="00E17866"/>
    <w:rsid w:val="00E249CF"/>
    <w:rsid w:val="00E24FD7"/>
    <w:rsid w:val="00E359C1"/>
    <w:rsid w:val="00E4326F"/>
    <w:rsid w:val="00E477F3"/>
    <w:rsid w:val="00E50B60"/>
    <w:rsid w:val="00E536B8"/>
    <w:rsid w:val="00E558A6"/>
    <w:rsid w:val="00E61DA7"/>
    <w:rsid w:val="00E66BBF"/>
    <w:rsid w:val="00E7293D"/>
    <w:rsid w:val="00E76417"/>
    <w:rsid w:val="00E8031E"/>
    <w:rsid w:val="00E82299"/>
    <w:rsid w:val="00E859E5"/>
    <w:rsid w:val="00E859EE"/>
    <w:rsid w:val="00E90618"/>
    <w:rsid w:val="00E94A8F"/>
    <w:rsid w:val="00EB0A49"/>
    <w:rsid w:val="00EB2B16"/>
    <w:rsid w:val="00EB3D75"/>
    <w:rsid w:val="00EC3103"/>
    <w:rsid w:val="00EC37D1"/>
    <w:rsid w:val="00EC5E4E"/>
    <w:rsid w:val="00EC6244"/>
    <w:rsid w:val="00EF4336"/>
    <w:rsid w:val="00EF4663"/>
    <w:rsid w:val="00EF6F83"/>
    <w:rsid w:val="00EF70D5"/>
    <w:rsid w:val="00F02C39"/>
    <w:rsid w:val="00F03EEB"/>
    <w:rsid w:val="00F060A7"/>
    <w:rsid w:val="00F07EB9"/>
    <w:rsid w:val="00F11358"/>
    <w:rsid w:val="00F1477B"/>
    <w:rsid w:val="00F1799F"/>
    <w:rsid w:val="00F31496"/>
    <w:rsid w:val="00F40398"/>
    <w:rsid w:val="00F57E22"/>
    <w:rsid w:val="00F61059"/>
    <w:rsid w:val="00F73CA6"/>
    <w:rsid w:val="00F809EB"/>
    <w:rsid w:val="00F82ACD"/>
    <w:rsid w:val="00F94A1B"/>
    <w:rsid w:val="00F96A24"/>
    <w:rsid w:val="00F97CA0"/>
    <w:rsid w:val="00FA0869"/>
    <w:rsid w:val="00FA72CE"/>
    <w:rsid w:val="00FC0700"/>
    <w:rsid w:val="00FC40EB"/>
    <w:rsid w:val="00FC73ED"/>
    <w:rsid w:val="00FC7659"/>
    <w:rsid w:val="00FE06B9"/>
    <w:rsid w:val="00FE0B7D"/>
    <w:rsid w:val="00FF105C"/>
    <w:rsid w:val="00FF4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F1A"/>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 w:type="character" w:styleId="Kommentarzeichen">
    <w:name w:val="annotation reference"/>
    <w:basedOn w:val="Absatz-Standardschriftart"/>
    <w:uiPriority w:val="99"/>
    <w:semiHidden/>
    <w:unhideWhenUsed/>
    <w:rsid w:val="007227F2"/>
    <w:rPr>
      <w:sz w:val="16"/>
      <w:szCs w:val="16"/>
    </w:rPr>
  </w:style>
  <w:style w:type="paragraph" w:styleId="Kommentartext">
    <w:name w:val="annotation text"/>
    <w:basedOn w:val="Standard"/>
    <w:link w:val="KommentartextZchn"/>
    <w:uiPriority w:val="99"/>
    <w:semiHidden/>
    <w:unhideWhenUsed/>
    <w:rsid w:val="007227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7F2"/>
    <w:rPr>
      <w:sz w:val="20"/>
      <w:szCs w:val="20"/>
    </w:rPr>
  </w:style>
  <w:style w:type="paragraph" w:styleId="Kommentarthema">
    <w:name w:val="annotation subject"/>
    <w:basedOn w:val="Kommentartext"/>
    <w:next w:val="Kommentartext"/>
    <w:link w:val="KommentarthemaZchn"/>
    <w:uiPriority w:val="99"/>
    <w:semiHidden/>
    <w:unhideWhenUsed/>
    <w:rsid w:val="007227F2"/>
    <w:rPr>
      <w:b/>
      <w:bCs/>
    </w:rPr>
  </w:style>
  <w:style w:type="character" w:customStyle="1" w:styleId="KommentarthemaZchn">
    <w:name w:val="Kommentarthema Zchn"/>
    <w:basedOn w:val="KommentartextZchn"/>
    <w:link w:val="Kommentarthema"/>
    <w:uiPriority w:val="99"/>
    <w:semiHidden/>
    <w:rsid w:val="00722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978-3-662-54702-1_4.pdf" TargetMode="External"/><Relationship Id="rId18" Type="http://schemas.openxmlformats.org/officeDocument/2006/relationships/hyperlink" Target="https://www.vde-verlag.de/buecher/leseprobe/9783800752614_PROBE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58-12728-2_7" TargetMode="External"/><Relationship Id="rId7" Type="http://schemas.openxmlformats.org/officeDocument/2006/relationships/endnotes" Target="endnotes.xml"/><Relationship Id="rId12" Type="http://schemas.openxmlformats.org/officeDocument/2006/relationships/hyperlink" Target="https://www.fachwissen-technik.de/verfahren/grundlagen-spanen.html" TargetMode="External"/><Relationship Id="rId17" Type="http://schemas.openxmlformats.org/officeDocument/2006/relationships/hyperlink" Target="https://link.springer.com/book/10.1007/978-3-658-30386-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link.springer.com/book/10.1007/978-3-658-40789-6" TargetMode="External"/><Relationship Id="rId20" Type="http://schemas.openxmlformats.org/officeDocument/2006/relationships/hyperlink" Target="https://link.springer.com/chapter/10.1007/978-3-8348-2072-3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978-3-658-42034-5_4" TargetMode="External"/><Relationship Id="rId23" Type="http://schemas.openxmlformats.org/officeDocument/2006/relationships/hyperlink" Target="https://catalogue.pfisterer.com/de/93014002000028/" TargetMode="External"/><Relationship Id="rId10" Type="http://schemas.microsoft.com/office/2016/09/relationships/commentsIds" Target="commentsIds.xml"/><Relationship Id="rId19" Type="http://schemas.openxmlformats.org/officeDocument/2006/relationships/hyperlink" Target="https://dhrv.boss.bsz-bw.de/Record/(DE-627)16982014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ink.springer.com/book/10.1007/978-3-658-30967-1" TargetMode="External"/><Relationship Id="rId22" Type="http://schemas.openxmlformats.org/officeDocument/2006/relationships/hyperlink" Target="https://link.springer.com/chapter/10.1007/978-3-642-21958-0_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1E98-94A7-4A2B-8530-CF357028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10934</Words>
  <Characters>68890</Characters>
  <Application>Microsoft Office Word</Application>
  <DocSecurity>0</DocSecurity>
  <Lines>574</Lines>
  <Paragraphs>159</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79665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52</cp:revision>
  <cp:lastPrinted>2023-09-13T09:32:00Z</cp:lastPrinted>
  <dcterms:created xsi:type="dcterms:W3CDTF">2023-09-27T07:27:00Z</dcterms:created>
  <dcterms:modified xsi:type="dcterms:W3CDTF">2023-09-28T13:26:00Z</dcterms:modified>
</cp:coreProperties>
</file>